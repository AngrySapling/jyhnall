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420" w:firstLineChars="0"/>
        <w:jc w:val="center"/>
        <w:rPr>
          <w:rFonts w:hint="default" w:eastAsia="黑体"/>
          <w:szCs w:val="32"/>
          <w:lang w:val="en-US" w:eastAsia="zh-CN"/>
        </w:rPr>
      </w:pPr>
      <w:bookmarkStart w:id="0" w:name="_Toc11577"/>
      <w:bookmarkStart w:id="1" w:name="_Toc13020"/>
      <w:bookmarkStart w:id="2" w:name="_Toc6845"/>
      <w:r>
        <w:rPr>
          <w:rFonts w:hint="eastAsia"/>
        </w:rPr>
        <w:t>简易慧能APP显示以及与服务器通信协议v</w:t>
      </w:r>
      <w:bookmarkEnd w:id="0"/>
      <w:bookmarkEnd w:id="1"/>
      <w:bookmarkEnd w:id="2"/>
      <w:r>
        <w:rPr>
          <w:rFonts w:hint="eastAsia"/>
          <w:lang w:val="en-US" w:eastAsia="zh-CN"/>
        </w:rPr>
        <w:t>1.0.5</w:t>
      </w:r>
      <w:bookmarkStart w:id="88" w:name="_GoBack"/>
      <w:bookmarkEnd w:id="88"/>
    </w:p>
    <w:p>
      <w:pPr>
        <w:pStyle w:val="14"/>
        <w:numPr>
          <w:ilvl w:val="0"/>
          <w:numId w:val="1"/>
        </w:numPr>
        <w:spacing w:after="156" w:afterLines="50" w:line="400" w:lineRule="exact"/>
        <w:ind w:left="357" w:hanging="357" w:firstLineChars="0"/>
        <w:rPr>
          <w:b/>
          <w:bCs/>
          <w:color w:val="FF0000"/>
          <w:sz w:val="24"/>
          <w:szCs w:val="24"/>
        </w:rPr>
      </w:pPr>
      <w:r>
        <w:rPr>
          <w:rFonts w:hint="eastAsia"/>
          <w:b/>
          <w:bCs/>
          <w:color w:val="FF0000"/>
          <w:sz w:val="24"/>
          <w:szCs w:val="24"/>
        </w:rPr>
        <w:t>版本说明：</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850"/>
        <w:gridCol w:w="851"/>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spacing w:line="400" w:lineRule="exact"/>
              <w:rPr>
                <w:rFonts w:ascii="Times New Roman" w:hAnsi="Times New Roman" w:eastAsia="宋体" w:cs="Times New Roman"/>
                <w:b/>
                <w:bCs/>
                <w:color w:val="FF0000"/>
                <w:kern w:val="0"/>
                <w:sz w:val="24"/>
                <w:szCs w:val="24"/>
              </w:rPr>
            </w:pPr>
            <w:r>
              <w:rPr>
                <w:rFonts w:hint="eastAsia" w:ascii="Times New Roman" w:hAnsi="Times New Roman" w:eastAsia="宋体" w:cs="Times New Roman"/>
                <w:b/>
                <w:bCs/>
                <w:color w:val="FF0000"/>
                <w:kern w:val="0"/>
                <w:sz w:val="24"/>
                <w:szCs w:val="24"/>
              </w:rPr>
              <w:t>版本号</w:t>
            </w:r>
          </w:p>
        </w:tc>
        <w:tc>
          <w:tcPr>
            <w:tcW w:w="850" w:type="dxa"/>
          </w:tcPr>
          <w:p>
            <w:pPr>
              <w:spacing w:line="400" w:lineRule="exact"/>
              <w:rPr>
                <w:rFonts w:ascii="Times New Roman" w:hAnsi="Times New Roman" w:eastAsia="宋体" w:cs="Times New Roman"/>
                <w:b/>
                <w:bCs/>
                <w:color w:val="FF0000"/>
                <w:kern w:val="0"/>
                <w:sz w:val="24"/>
                <w:szCs w:val="24"/>
              </w:rPr>
            </w:pPr>
            <w:r>
              <w:rPr>
                <w:rFonts w:hint="eastAsia" w:ascii="Times New Roman" w:hAnsi="Times New Roman" w:eastAsia="宋体" w:cs="Times New Roman"/>
                <w:b/>
                <w:bCs/>
                <w:color w:val="FF0000"/>
                <w:kern w:val="0"/>
                <w:sz w:val="24"/>
                <w:szCs w:val="24"/>
              </w:rPr>
              <w:t>操作</w:t>
            </w:r>
          </w:p>
        </w:tc>
        <w:tc>
          <w:tcPr>
            <w:tcW w:w="851" w:type="dxa"/>
          </w:tcPr>
          <w:p>
            <w:pPr>
              <w:spacing w:line="400" w:lineRule="exact"/>
              <w:rPr>
                <w:rFonts w:ascii="Times New Roman" w:hAnsi="Times New Roman" w:eastAsia="宋体" w:cs="Times New Roman"/>
                <w:b/>
                <w:bCs/>
                <w:color w:val="FF0000"/>
                <w:kern w:val="0"/>
                <w:sz w:val="24"/>
                <w:szCs w:val="24"/>
              </w:rPr>
            </w:pPr>
            <w:r>
              <w:rPr>
                <w:rFonts w:hint="eastAsia" w:ascii="Times New Roman" w:hAnsi="Times New Roman" w:eastAsia="宋体" w:cs="Times New Roman"/>
                <w:b/>
                <w:bCs/>
                <w:color w:val="FF0000"/>
                <w:kern w:val="0"/>
                <w:sz w:val="24"/>
                <w:szCs w:val="24"/>
              </w:rPr>
              <w:t>章节</w:t>
            </w:r>
          </w:p>
        </w:tc>
        <w:tc>
          <w:tcPr>
            <w:tcW w:w="5607" w:type="dxa"/>
          </w:tcPr>
          <w:p>
            <w:pPr>
              <w:spacing w:line="400" w:lineRule="exact"/>
              <w:ind w:firstLine="480"/>
              <w:jc w:val="center"/>
              <w:rPr>
                <w:rFonts w:ascii="Times New Roman" w:hAnsi="Times New Roman" w:eastAsia="宋体" w:cs="Times New Roman"/>
                <w:b/>
                <w:bCs/>
                <w:color w:val="FF0000"/>
                <w:kern w:val="0"/>
                <w:sz w:val="24"/>
                <w:szCs w:val="24"/>
              </w:rPr>
            </w:pPr>
            <w:r>
              <w:rPr>
                <w:rFonts w:hint="eastAsia" w:ascii="Times New Roman" w:hAnsi="Times New Roman" w:eastAsia="宋体" w:cs="Times New Roman"/>
                <w:b/>
                <w:bCs/>
                <w:color w:val="FF0000"/>
                <w:kern w:val="0"/>
                <w:sz w:val="24"/>
                <w:szCs w:val="24"/>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Merge w:val="restart"/>
          </w:tcPr>
          <w:p>
            <w:pPr>
              <w:spacing w:before="624" w:beforeLines="200" w:line="400" w:lineRule="exact"/>
              <w:jc w:val="center"/>
              <w:rPr>
                <w:rFonts w:hint="default" w:ascii="Times New Roman" w:hAnsi="Times New Roman" w:eastAsia="宋体" w:cs="Times New Roman"/>
                <w:kern w:val="0"/>
                <w:sz w:val="24"/>
                <w:szCs w:val="24"/>
                <w:lang w:val="en-US" w:eastAsia="zh-CN"/>
              </w:rPr>
            </w:pPr>
          </w:p>
        </w:tc>
        <w:tc>
          <w:tcPr>
            <w:tcW w:w="850" w:type="dxa"/>
          </w:tcPr>
          <w:p>
            <w:pPr>
              <w:spacing w:line="400" w:lineRule="exact"/>
              <w:jc w:val="center"/>
              <w:rPr>
                <w:rFonts w:ascii="Times New Roman" w:hAnsi="Times New Roman" w:eastAsia="宋体" w:cs="Times New Roman"/>
                <w:kern w:val="0"/>
                <w:sz w:val="24"/>
                <w:szCs w:val="24"/>
              </w:rPr>
            </w:pPr>
          </w:p>
        </w:tc>
        <w:tc>
          <w:tcPr>
            <w:tcW w:w="851" w:type="dxa"/>
          </w:tcPr>
          <w:p>
            <w:pPr>
              <w:spacing w:line="400" w:lineRule="exact"/>
              <w:jc w:val="center"/>
              <w:rPr>
                <w:rFonts w:ascii="Times New Roman" w:hAnsi="Times New Roman" w:eastAsia="宋体" w:cs="Times New Roman"/>
                <w:kern w:val="0"/>
                <w:sz w:val="24"/>
                <w:szCs w:val="28"/>
              </w:rPr>
            </w:pPr>
          </w:p>
        </w:tc>
        <w:tc>
          <w:tcPr>
            <w:tcW w:w="5607" w:type="dxa"/>
          </w:tcPr>
          <w:p>
            <w:pPr>
              <w:spacing w:line="400" w:lineRule="exact"/>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Merge w:val="continue"/>
          </w:tcPr>
          <w:p>
            <w:pPr>
              <w:spacing w:line="400" w:lineRule="exact"/>
              <w:ind w:firstLine="480"/>
              <w:jc w:val="center"/>
              <w:rPr>
                <w:rFonts w:ascii="Times New Roman" w:hAnsi="Times New Roman" w:eastAsia="宋体" w:cs="Times New Roman"/>
                <w:kern w:val="0"/>
                <w:sz w:val="24"/>
                <w:szCs w:val="24"/>
              </w:rPr>
            </w:pPr>
          </w:p>
        </w:tc>
        <w:tc>
          <w:tcPr>
            <w:tcW w:w="850" w:type="dxa"/>
          </w:tcPr>
          <w:p>
            <w:pPr>
              <w:spacing w:line="400" w:lineRule="exact"/>
              <w:jc w:val="center"/>
              <w:rPr>
                <w:rFonts w:ascii="Times New Roman" w:hAnsi="Times New Roman" w:eastAsia="宋体" w:cs="Times New Roman"/>
                <w:kern w:val="0"/>
                <w:sz w:val="24"/>
                <w:szCs w:val="24"/>
              </w:rPr>
            </w:pPr>
          </w:p>
        </w:tc>
        <w:tc>
          <w:tcPr>
            <w:tcW w:w="851" w:type="dxa"/>
          </w:tcPr>
          <w:p>
            <w:pPr>
              <w:spacing w:line="400" w:lineRule="exact"/>
              <w:jc w:val="center"/>
              <w:rPr>
                <w:rFonts w:ascii="Times New Roman" w:hAnsi="Times New Roman" w:eastAsia="宋体" w:cs="Times New Roman"/>
                <w:kern w:val="0"/>
                <w:sz w:val="24"/>
                <w:szCs w:val="24"/>
              </w:rPr>
            </w:pPr>
          </w:p>
        </w:tc>
        <w:tc>
          <w:tcPr>
            <w:tcW w:w="5607" w:type="dxa"/>
          </w:tcPr>
          <w:p>
            <w:pPr>
              <w:spacing w:line="400" w:lineRule="exact"/>
              <w:ind w:firstLine="480"/>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Merge w:val="continue"/>
          </w:tcPr>
          <w:p>
            <w:pPr>
              <w:spacing w:line="400" w:lineRule="exact"/>
              <w:ind w:firstLine="480"/>
              <w:jc w:val="center"/>
              <w:rPr>
                <w:rFonts w:ascii="Times New Roman" w:hAnsi="Times New Roman" w:eastAsia="宋体" w:cs="Times New Roman"/>
                <w:kern w:val="0"/>
                <w:sz w:val="24"/>
                <w:szCs w:val="24"/>
              </w:rPr>
            </w:pPr>
          </w:p>
        </w:tc>
        <w:tc>
          <w:tcPr>
            <w:tcW w:w="850" w:type="dxa"/>
            <w:vMerge w:val="restart"/>
          </w:tcPr>
          <w:p>
            <w:pPr>
              <w:spacing w:before="156" w:beforeLines="50" w:line="400" w:lineRule="exact"/>
              <w:jc w:val="center"/>
              <w:rPr>
                <w:rFonts w:ascii="Times New Roman" w:hAnsi="Times New Roman" w:eastAsia="宋体" w:cs="Times New Roman"/>
                <w:kern w:val="0"/>
                <w:sz w:val="24"/>
                <w:szCs w:val="24"/>
              </w:rPr>
            </w:pPr>
          </w:p>
        </w:tc>
        <w:tc>
          <w:tcPr>
            <w:tcW w:w="851" w:type="dxa"/>
          </w:tcPr>
          <w:p>
            <w:pPr>
              <w:spacing w:line="400" w:lineRule="exact"/>
              <w:jc w:val="center"/>
              <w:rPr>
                <w:rFonts w:ascii="Times New Roman" w:hAnsi="Times New Roman" w:eastAsia="宋体" w:cs="Times New Roman"/>
                <w:kern w:val="0"/>
                <w:sz w:val="24"/>
                <w:szCs w:val="24"/>
              </w:rPr>
            </w:pPr>
          </w:p>
        </w:tc>
        <w:tc>
          <w:tcPr>
            <w:tcW w:w="5607" w:type="dxa"/>
          </w:tcPr>
          <w:p>
            <w:pPr>
              <w:spacing w:line="400" w:lineRule="exact"/>
              <w:ind w:firstLine="480"/>
              <w:jc w:val="center"/>
              <w:rPr>
                <w:rFonts w:hint="eastAsia"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Merge w:val="continue"/>
          </w:tcPr>
          <w:p>
            <w:pPr>
              <w:spacing w:line="400" w:lineRule="exact"/>
              <w:ind w:firstLine="480"/>
              <w:jc w:val="center"/>
              <w:rPr>
                <w:rFonts w:ascii="Times New Roman" w:hAnsi="Times New Roman" w:eastAsia="宋体" w:cs="Times New Roman"/>
                <w:kern w:val="0"/>
                <w:sz w:val="24"/>
                <w:szCs w:val="24"/>
              </w:rPr>
            </w:pPr>
          </w:p>
        </w:tc>
        <w:tc>
          <w:tcPr>
            <w:tcW w:w="850" w:type="dxa"/>
            <w:vMerge w:val="continue"/>
          </w:tcPr>
          <w:p>
            <w:pPr>
              <w:spacing w:line="400" w:lineRule="exact"/>
              <w:jc w:val="center"/>
              <w:rPr>
                <w:rFonts w:hint="eastAsia" w:ascii="Times New Roman" w:hAnsi="Times New Roman" w:eastAsia="宋体" w:cs="Times New Roman"/>
                <w:kern w:val="0"/>
                <w:sz w:val="24"/>
                <w:szCs w:val="24"/>
              </w:rPr>
            </w:pPr>
          </w:p>
        </w:tc>
        <w:tc>
          <w:tcPr>
            <w:tcW w:w="851" w:type="dxa"/>
          </w:tcPr>
          <w:p>
            <w:pPr>
              <w:spacing w:line="400" w:lineRule="exact"/>
              <w:jc w:val="center"/>
              <w:rPr>
                <w:rFonts w:hint="eastAsia" w:ascii="Times New Roman" w:hAnsi="Times New Roman" w:eastAsia="宋体" w:cs="Times New Roman"/>
                <w:kern w:val="0"/>
                <w:sz w:val="24"/>
                <w:szCs w:val="24"/>
              </w:rPr>
            </w:pPr>
          </w:p>
        </w:tc>
        <w:tc>
          <w:tcPr>
            <w:tcW w:w="5607" w:type="dxa"/>
          </w:tcPr>
          <w:p>
            <w:pPr>
              <w:spacing w:line="400" w:lineRule="exact"/>
              <w:ind w:firstLine="480"/>
              <w:jc w:val="center"/>
              <w:rPr>
                <w:rFonts w:hint="eastAsia"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Merge w:val="restart"/>
          </w:tcPr>
          <w:p>
            <w:pPr>
              <w:spacing w:before="405" w:beforeLines="130" w:line="400" w:lineRule="exact"/>
              <w:jc w:val="center"/>
              <w:rPr>
                <w:rFonts w:ascii="Times New Roman" w:hAnsi="Times New Roman" w:eastAsia="宋体" w:cs="Times New Roman"/>
                <w:kern w:val="0"/>
                <w:sz w:val="24"/>
                <w:szCs w:val="24"/>
              </w:rPr>
            </w:pPr>
          </w:p>
        </w:tc>
        <w:tc>
          <w:tcPr>
            <w:tcW w:w="850" w:type="dxa"/>
          </w:tcPr>
          <w:p>
            <w:pPr>
              <w:spacing w:line="400" w:lineRule="exact"/>
              <w:jc w:val="center"/>
              <w:rPr>
                <w:rFonts w:ascii="Times New Roman" w:hAnsi="Times New Roman" w:eastAsia="宋体" w:cs="Times New Roman"/>
                <w:kern w:val="0"/>
                <w:sz w:val="24"/>
                <w:szCs w:val="24"/>
              </w:rPr>
            </w:pPr>
          </w:p>
        </w:tc>
        <w:tc>
          <w:tcPr>
            <w:tcW w:w="851" w:type="dxa"/>
          </w:tcPr>
          <w:p>
            <w:pPr>
              <w:spacing w:line="400" w:lineRule="exact"/>
              <w:jc w:val="center"/>
              <w:rPr>
                <w:rFonts w:ascii="Times New Roman" w:hAnsi="Times New Roman" w:eastAsia="宋体" w:cs="Times New Roman"/>
                <w:kern w:val="0"/>
                <w:sz w:val="24"/>
                <w:szCs w:val="24"/>
              </w:rPr>
            </w:pPr>
          </w:p>
        </w:tc>
        <w:tc>
          <w:tcPr>
            <w:tcW w:w="5607" w:type="dxa"/>
          </w:tcPr>
          <w:p>
            <w:pPr>
              <w:spacing w:line="400" w:lineRule="exact"/>
              <w:ind w:firstLine="480"/>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Merge w:val="continue"/>
          </w:tcPr>
          <w:p>
            <w:pPr>
              <w:spacing w:line="400" w:lineRule="exact"/>
              <w:ind w:firstLine="480"/>
              <w:jc w:val="center"/>
              <w:rPr>
                <w:rFonts w:ascii="Times New Roman" w:hAnsi="Times New Roman" w:eastAsia="宋体" w:cs="Times New Roman"/>
                <w:kern w:val="0"/>
                <w:sz w:val="24"/>
                <w:szCs w:val="24"/>
              </w:rPr>
            </w:pPr>
          </w:p>
        </w:tc>
        <w:tc>
          <w:tcPr>
            <w:tcW w:w="850" w:type="dxa"/>
          </w:tcPr>
          <w:p>
            <w:pPr>
              <w:spacing w:line="400" w:lineRule="exact"/>
              <w:jc w:val="center"/>
              <w:rPr>
                <w:rFonts w:ascii="Times New Roman" w:hAnsi="Times New Roman" w:eastAsia="宋体" w:cs="Times New Roman"/>
                <w:kern w:val="0"/>
                <w:sz w:val="24"/>
                <w:szCs w:val="24"/>
              </w:rPr>
            </w:pPr>
          </w:p>
        </w:tc>
        <w:tc>
          <w:tcPr>
            <w:tcW w:w="851" w:type="dxa"/>
          </w:tcPr>
          <w:p>
            <w:pPr>
              <w:spacing w:line="400" w:lineRule="exact"/>
              <w:jc w:val="center"/>
              <w:rPr>
                <w:rFonts w:ascii="Times New Roman" w:hAnsi="Times New Roman" w:eastAsia="宋体" w:cs="Times New Roman"/>
                <w:kern w:val="0"/>
                <w:sz w:val="24"/>
                <w:szCs w:val="24"/>
              </w:rPr>
            </w:pPr>
          </w:p>
        </w:tc>
        <w:tc>
          <w:tcPr>
            <w:tcW w:w="5607" w:type="dxa"/>
          </w:tcPr>
          <w:p>
            <w:pPr>
              <w:spacing w:line="400" w:lineRule="exact"/>
              <w:ind w:firstLine="480"/>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Merge w:val="continue"/>
          </w:tcPr>
          <w:p>
            <w:pPr>
              <w:spacing w:line="400" w:lineRule="exact"/>
              <w:ind w:firstLine="480"/>
              <w:jc w:val="center"/>
              <w:rPr>
                <w:rFonts w:ascii="Times New Roman" w:hAnsi="Times New Roman" w:eastAsia="宋体" w:cs="Times New Roman"/>
                <w:kern w:val="0"/>
                <w:sz w:val="24"/>
                <w:szCs w:val="24"/>
              </w:rPr>
            </w:pPr>
          </w:p>
        </w:tc>
        <w:tc>
          <w:tcPr>
            <w:tcW w:w="850" w:type="dxa"/>
          </w:tcPr>
          <w:p>
            <w:pPr>
              <w:spacing w:line="400" w:lineRule="exact"/>
              <w:jc w:val="center"/>
              <w:rPr>
                <w:rFonts w:ascii="Times New Roman" w:hAnsi="Times New Roman" w:eastAsia="宋体" w:cs="Times New Roman"/>
                <w:kern w:val="0"/>
                <w:sz w:val="24"/>
                <w:szCs w:val="24"/>
              </w:rPr>
            </w:pPr>
          </w:p>
        </w:tc>
        <w:tc>
          <w:tcPr>
            <w:tcW w:w="851" w:type="dxa"/>
          </w:tcPr>
          <w:p>
            <w:pPr>
              <w:spacing w:line="400" w:lineRule="exact"/>
              <w:jc w:val="center"/>
              <w:rPr>
                <w:rFonts w:ascii="Times New Roman" w:hAnsi="Times New Roman" w:eastAsia="宋体" w:cs="Times New Roman"/>
                <w:kern w:val="0"/>
                <w:sz w:val="24"/>
                <w:szCs w:val="24"/>
              </w:rPr>
            </w:pPr>
          </w:p>
        </w:tc>
        <w:tc>
          <w:tcPr>
            <w:tcW w:w="5607" w:type="dxa"/>
          </w:tcPr>
          <w:p>
            <w:pPr>
              <w:spacing w:line="400" w:lineRule="exact"/>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Merge w:val="restart"/>
          </w:tcPr>
          <w:p>
            <w:pPr>
              <w:spacing w:before="405" w:beforeLines="130" w:line="400" w:lineRule="exact"/>
              <w:jc w:val="center"/>
              <w:rPr>
                <w:rFonts w:ascii="Times New Roman" w:hAnsi="Times New Roman" w:eastAsia="宋体" w:cs="Times New Roman"/>
                <w:kern w:val="0"/>
                <w:sz w:val="24"/>
                <w:szCs w:val="24"/>
              </w:rPr>
            </w:pPr>
          </w:p>
        </w:tc>
        <w:tc>
          <w:tcPr>
            <w:tcW w:w="850" w:type="dxa"/>
          </w:tcPr>
          <w:p>
            <w:pPr>
              <w:spacing w:line="400" w:lineRule="exact"/>
              <w:jc w:val="center"/>
              <w:rPr>
                <w:rFonts w:ascii="Times New Roman" w:hAnsi="Times New Roman" w:eastAsia="宋体" w:cs="Times New Roman"/>
                <w:kern w:val="0"/>
                <w:sz w:val="24"/>
                <w:szCs w:val="24"/>
              </w:rPr>
            </w:pPr>
          </w:p>
        </w:tc>
        <w:tc>
          <w:tcPr>
            <w:tcW w:w="851" w:type="dxa"/>
          </w:tcPr>
          <w:p>
            <w:pPr>
              <w:spacing w:line="400" w:lineRule="exact"/>
              <w:jc w:val="center"/>
              <w:rPr>
                <w:rFonts w:ascii="Times New Roman" w:hAnsi="Times New Roman" w:eastAsia="宋体" w:cs="Times New Roman"/>
                <w:kern w:val="0"/>
                <w:sz w:val="24"/>
                <w:szCs w:val="24"/>
              </w:rPr>
            </w:pPr>
          </w:p>
        </w:tc>
        <w:tc>
          <w:tcPr>
            <w:tcW w:w="5607" w:type="dxa"/>
          </w:tcPr>
          <w:p>
            <w:pPr>
              <w:spacing w:line="400" w:lineRule="exact"/>
              <w:ind w:firstLine="480"/>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Merge w:val="continue"/>
          </w:tcPr>
          <w:p>
            <w:pPr>
              <w:spacing w:line="400" w:lineRule="exact"/>
              <w:ind w:firstLine="480"/>
              <w:jc w:val="center"/>
              <w:rPr>
                <w:rFonts w:ascii="Times New Roman" w:hAnsi="Times New Roman" w:eastAsia="宋体" w:cs="Times New Roman"/>
                <w:kern w:val="0"/>
                <w:sz w:val="24"/>
                <w:szCs w:val="24"/>
              </w:rPr>
            </w:pPr>
          </w:p>
        </w:tc>
        <w:tc>
          <w:tcPr>
            <w:tcW w:w="850" w:type="dxa"/>
          </w:tcPr>
          <w:p>
            <w:pPr>
              <w:spacing w:line="400" w:lineRule="exact"/>
              <w:jc w:val="center"/>
              <w:rPr>
                <w:rFonts w:ascii="Times New Roman" w:hAnsi="Times New Roman" w:eastAsia="宋体" w:cs="Times New Roman"/>
                <w:kern w:val="0"/>
                <w:sz w:val="24"/>
                <w:szCs w:val="24"/>
              </w:rPr>
            </w:pPr>
          </w:p>
        </w:tc>
        <w:tc>
          <w:tcPr>
            <w:tcW w:w="851" w:type="dxa"/>
          </w:tcPr>
          <w:p>
            <w:pPr>
              <w:spacing w:line="400" w:lineRule="exact"/>
              <w:jc w:val="center"/>
              <w:rPr>
                <w:rFonts w:ascii="Times New Roman" w:hAnsi="Times New Roman" w:eastAsia="宋体" w:cs="Times New Roman"/>
                <w:kern w:val="0"/>
                <w:sz w:val="24"/>
                <w:szCs w:val="24"/>
              </w:rPr>
            </w:pPr>
          </w:p>
        </w:tc>
        <w:tc>
          <w:tcPr>
            <w:tcW w:w="5607" w:type="dxa"/>
          </w:tcPr>
          <w:p>
            <w:pPr>
              <w:spacing w:line="400" w:lineRule="exact"/>
              <w:ind w:firstLine="480"/>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Merge w:val="continue"/>
          </w:tcPr>
          <w:p>
            <w:pPr>
              <w:spacing w:line="400" w:lineRule="exact"/>
              <w:ind w:firstLine="480"/>
              <w:jc w:val="center"/>
              <w:rPr>
                <w:rFonts w:ascii="Times New Roman" w:hAnsi="Times New Roman" w:eastAsia="宋体" w:cs="Times New Roman"/>
                <w:kern w:val="0"/>
                <w:sz w:val="24"/>
                <w:szCs w:val="24"/>
              </w:rPr>
            </w:pPr>
          </w:p>
        </w:tc>
        <w:tc>
          <w:tcPr>
            <w:tcW w:w="850" w:type="dxa"/>
          </w:tcPr>
          <w:p>
            <w:pPr>
              <w:spacing w:line="400" w:lineRule="exact"/>
              <w:jc w:val="center"/>
              <w:rPr>
                <w:rFonts w:ascii="Times New Roman" w:hAnsi="Times New Roman" w:eastAsia="宋体" w:cs="Times New Roman"/>
                <w:kern w:val="0"/>
                <w:sz w:val="24"/>
                <w:szCs w:val="24"/>
              </w:rPr>
            </w:pPr>
          </w:p>
        </w:tc>
        <w:tc>
          <w:tcPr>
            <w:tcW w:w="851" w:type="dxa"/>
          </w:tcPr>
          <w:p>
            <w:pPr>
              <w:spacing w:line="400" w:lineRule="exact"/>
              <w:jc w:val="center"/>
              <w:rPr>
                <w:rFonts w:ascii="Times New Roman" w:hAnsi="Times New Roman" w:eastAsia="宋体" w:cs="Times New Roman"/>
                <w:kern w:val="0"/>
                <w:sz w:val="24"/>
                <w:szCs w:val="24"/>
              </w:rPr>
            </w:pPr>
          </w:p>
        </w:tc>
        <w:tc>
          <w:tcPr>
            <w:tcW w:w="5607" w:type="dxa"/>
          </w:tcPr>
          <w:p>
            <w:pPr>
              <w:spacing w:line="400" w:lineRule="exact"/>
              <w:ind w:firstLine="480"/>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Merge w:val="restart"/>
          </w:tcPr>
          <w:p>
            <w:pPr>
              <w:spacing w:before="436" w:beforeLines="140" w:line="400" w:lineRule="exact"/>
              <w:jc w:val="center"/>
              <w:rPr>
                <w:rFonts w:ascii="Times New Roman" w:hAnsi="Times New Roman" w:eastAsia="宋体" w:cs="Times New Roman"/>
                <w:kern w:val="0"/>
                <w:sz w:val="24"/>
                <w:szCs w:val="24"/>
              </w:rPr>
            </w:pPr>
          </w:p>
        </w:tc>
        <w:tc>
          <w:tcPr>
            <w:tcW w:w="850" w:type="dxa"/>
          </w:tcPr>
          <w:p>
            <w:pPr>
              <w:spacing w:line="400" w:lineRule="exact"/>
              <w:jc w:val="center"/>
              <w:rPr>
                <w:rFonts w:ascii="Times New Roman" w:hAnsi="Times New Roman" w:eastAsia="宋体" w:cs="Times New Roman"/>
                <w:kern w:val="0"/>
                <w:sz w:val="24"/>
                <w:szCs w:val="24"/>
              </w:rPr>
            </w:pPr>
          </w:p>
        </w:tc>
        <w:tc>
          <w:tcPr>
            <w:tcW w:w="851" w:type="dxa"/>
          </w:tcPr>
          <w:p>
            <w:pPr>
              <w:spacing w:line="400" w:lineRule="exact"/>
              <w:jc w:val="center"/>
              <w:rPr>
                <w:rFonts w:ascii="Times New Roman" w:hAnsi="Times New Roman" w:eastAsia="宋体" w:cs="Times New Roman"/>
                <w:kern w:val="0"/>
                <w:sz w:val="24"/>
                <w:szCs w:val="24"/>
              </w:rPr>
            </w:pPr>
          </w:p>
        </w:tc>
        <w:tc>
          <w:tcPr>
            <w:tcW w:w="5607" w:type="dxa"/>
          </w:tcPr>
          <w:p>
            <w:pPr>
              <w:spacing w:line="400" w:lineRule="exact"/>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Merge w:val="continue"/>
          </w:tcPr>
          <w:p>
            <w:pPr>
              <w:spacing w:line="400" w:lineRule="exact"/>
              <w:ind w:firstLine="480"/>
              <w:rPr>
                <w:rFonts w:ascii="Times New Roman" w:hAnsi="Times New Roman" w:eastAsia="宋体" w:cs="Times New Roman"/>
                <w:kern w:val="0"/>
                <w:sz w:val="24"/>
                <w:szCs w:val="24"/>
              </w:rPr>
            </w:pPr>
          </w:p>
        </w:tc>
        <w:tc>
          <w:tcPr>
            <w:tcW w:w="850" w:type="dxa"/>
          </w:tcPr>
          <w:p>
            <w:pPr>
              <w:spacing w:line="400" w:lineRule="exact"/>
              <w:jc w:val="center"/>
              <w:rPr>
                <w:rFonts w:ascii="Times New Roman" w:hAnsi="Times New Roman" w:eastAsia="宋体" w:cs="Times New Roman"/>
                <w:kern w:val="0"/>
                <w:sz w:val="24"/>
                <w:szCs w:val="24"/>
              </w:rPr>
            </w:pPr>
          </w:p>
        </w:tc>
        <w:tc>
          <w:tcPr>
            <w:tcW w:w="851" w:type="dxa"/>
          </w:tcPr>
          <w:p>
            <w:pPr>
              <w:spacing w:line="400" w:lineRule="exact"/>
              <w:jc w:val="center"/>
              <w:rPr>
                <w:rFonts w:ascii="Times New Roman" w:hAnsi="Times New Roman" w:eastAsia="宋体" w:cs="Times New Roman"/>
                <w:kern w:val="0"/>
                <w:sz w:val="24"/>
                <w:szCs w:val="24"/>
              </w:rPr>
            </w:pPr>
          </w:p>
        </w:tc>
        <w:tc>
          <w:tcPr>
            <w:tcW w:w="5607" w:type="dxa"/>
          </w:tcPr>
          <w:p>
            <w:pPr>
              <w:spacing w:line="400" w:lineRule="exact"/>
              <w:ind w:firstLine="480"/>
              <w:jc w:val="cente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Merge w:val="continue"/>
          </w:tcPr>
          <w:p>
            <w:pPr>
              <w:spacing w:line="400" w:lineRule="exact"/>
              <w:ind w:firstLine="480"/>
              <w:rPr>
                <w:rFonts w:ascii="Times New Roman" w:hAnsi="Times New Roman" w:eastAsia="宋体" w:cs="Times New Roman"/>
                <w:kern w:val="0"/>
                <w:sz w:val="24"/>
                <w:szCs w:val="24"/>
              </w:rPr>
            </w:pPr>
          </w:p>
        </w:tc>
        <w:tc>
          <w:tcPr>
            <w:tcW w:w="850" w:type="dxa"/>
          </w:tcPr>
          <w:p>
            <w:pPr>
              <w:spacing w:line="400" w:lineRule="exact"/>
              <w:jc w:val="center"/>
              <w:rPr>
                <w:rFonts w:ascii="Times New Roman" w:hAnsi="Times New Roman" w:eastAsia="宋体" w:cs="Times New Roman"/>
                <w:kern w:val="0"/>
                <w:sz w:val="24"/>
                <w:szCs w:val="24"/>
              </w:rPr>
            </w:pPr>
          </w:p>
        </w:tc>
        <w:tc>
          <w:tcPr>
            <w:tcW w:w="851" w:type="dxa"/>
          </w:tcPr>
          <w:p>
            <w:pPr>
              <w:spacing w:line="400" w:lineRule="exact"/>
              <w:jc w:val="center"/>
              <w:rPr>
                <w:rFonts w:ascii="Times New Roman" w:hAnsi="Times New Roman" w:eastAsia="宋体" w:cs="Times New Roman"/>
                <w:kern w:val="0"/>
                <w:sz w:val="24"/>
                <w:szCs w:val="24"/>
              </w:rPr>
            </w:pPr>
          </w:p>
        </w:tc>
        <w:tc>
          <w:tcPr>
            <w:tcW w:w="5607" w:type="dxa"/>
          </w:tcPr>
          <w:p>
            <w:pPr>
              <w:spacing w:line="400" w:lineRule="exact"/>
              <w:ind w:firstLine="480"/>
              <w:jc w:val="center"/>
              <w:rPr>
                <w:rFonts w:ascii="Times New Roman" w:hAnsi="Times New Roman" w:eastAsia="宋体" w:cs="Times New Roman"/>
                <w:kern w:val="0"/>
                <w:sz w:val="24"/>
                <w:szCs w:val="24"/>
              </w:rPr>
            </w:pPr>
          </w:p>
        </w:tc>
      </w:tr>
    </w:tbl>
    <w:p>
      <w:pPr>
        <w:pStyle w:val="3"/>
        <w:bidi w:val="0"/>
        <w:sectPr>
          <w:footerReference r:id="rId3" w:type="default"/>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73184"/>
        <w15:color w:val="DBDBDB"/>
        <w:docPartObj>
          <w:docPartGallery w:val="Table of Contents"/>
          <w:docPartUnique/>
        </w:docPartObj>
      </w:sdtPr>
      <w:sdtEndPr>
        <w:rPr>
          <w:rFonts w:eastAsia="宋体" w:asciiTheme="minorAscii" w:hAnsiTheme="minorAscii" w:cstheme="minorBidi"/>
          <w:kern w:val="2"/>
          <w:sz w:val="24"/>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_Toc6845 </w:instrText>
          </w:r>
          <w:r>
            <w:fldChar w:fldCharType="separate"/>
          </w:r>
          <w:r>
            <w:rPr>
              <w:rFonts w:hint="eastAsia"/>
            </w:rPr>
            <w:t>简易慧能APP显示以及与服务器通信协议v</w:t>
          </w:r>
          <w:r>
            <w:t>0.</w:t>
          </w:r>
          <w:r>
            <w:rPr>
              <w:rFonts w:hint="eastAsia"/>
              <w:lang w:val="en-US" w:eastAsia="zh-CN"/>
            </w:rPr>
            <w:t>5</w:t>
          </w:r>
          <w:r>
            <w:tab/>
          </w:r>
          <w:r>
            <w:fldChar w:fldCharType="begin"/>
          </w:r>
          <w:r>
            <w:instrText xml:space="preserve"> PAGEREF _Toc6845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_Toc14391 </w:instrText>
          </w:r>
          <w:r>
            <w:fldChar w:fldCharType="separate"/>
          </w:r>
          <w:r>
            <w:rPr>
              <w:rFonts w:hint="default"/>
            </w:rPr>
            <w:t xml:space="preserve">1. </w:t>
          </w:r>
          <w:r>
            <w:rPr>
              <w:rFonts w:hint="eastAsia"/>
            </w:rPr>
            <w:t>APP注册界面</w:t>
          </w:r>
          <w:r>
            <w:tab/>
          </w:r>
          <w:r>
            <w:fldChar w:fldCharType="begin"/>
          </w:r>
          <w:r>
            <w:instrText xml:space="preserve"> PAGEREF _Toc14391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_Toc3963 </w:instrText>
          </w:r>
          <w:r>
            <w:fldChar w:fldCharType="separate"/>
          </w:r>
          <w:r>
            <w:rPr>
              <w:rFonts w:hint="default"/>
            </w:rPr>
            <w:t xml:space="preserve">1.1 </w:t>
          </w:r>
          <w:r>
            <w:rPr>
              <w:rFonts w:hint="eastAsia"/>
            </w:rPr>
            <w:t>概述</w:t>
          </w:r>
          <w:r>
            <w:tab/>
          </w:r>
          <w:r>
            <w:fldChar w:fldCharType="begin"/>
          </w:r>
          <w:r>
            <w:instrText xml:space="preserve"> PAGEREF _Toc3963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_Toc6989 </w:instrText>
          </w:r>
          <w:r>
            <w:fldChar w:fldCharType="separate"/>
          </w:r>
          <w:r>
            <w:rPr>
              <w:rFonts w:hint="default"/>
            </w:rPr>
            <w:t xml:space="preserve">1.2 </w:t>
          </w:r>
          <w:r>
            <w:rPr>
              <w:rFonts w:hint="eastAsia"/>
            </w:rPr>
            <w:t>界面设计：</w:t>
          </w:r>
          <w:r>
            <w:tab/>
          </w:r>
          <w:r>
            <w:fldChar w:fldCharType="begin"/>
          </w:r>
          <w:r>
            <w:instrText xml:space="preserve"> PAGEREF _Toc6989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_Toc8425 </w:instrText>
          </w:r>
          <w:r>
            <w:fldChar w:fldCharType="separate"/>
          </w:r>
          <w:r>
            <w:rPr>
              <w:rFonts w:hint="default"/>
            </w:rPr>
            <w:t xml:space="preserve">1.3 </w:t>
          </w:r>
          <w:r>
            <w:rPr>
              <w:rFonts w:hint="eastAsia"/>
            </w:rPr>
            <w:t>协议详情</w:t>
          </w:r>
          <w:r>
            <w:tab/>
          </w:r>
          <w:r>
            <w:fldChar w:fldCharType="begin"/>
          </w:r>
          <w:r>
            <w:instrText xml:space="preserve"> PAGEREF _Toc8425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_Toc15115 </w:instrText>
          </w:r>
          <w:r>
            <w:fldChar w:fldCharType="separate"/>
          </w:r>
          <w:r>
            <w:rPr>
              <w:rFonts w:hint="default"/>
            </w:rPr>
            <w:t xml:space="preserve">2. </w:t>
          </w:r>
          <w:r>
            <w:rPr>
              <w:rFonts w:hint="eastAsia"/>
            </w:rPr>
            <w:t>APP登录界面</w:t>
          </w:r>
          <w:r>
            <w:tab/>
          </w:r>
          <w:r>
            <w:fldChar w:fldCharType="begin"/>
          </w:r>
          <w:r>
            <w:instrText xml:space="preserve"> PAGEREF _Toc15115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_Toc14647 </w:instrText>
          </w:r>
          <w:r>
            <w:fldChar w:fldCharType="separate"/>
          </w:r>
          <w:r>
            <w:rPr>
              <w:rFonts w:hint="default"/>
            </w:rPr>
            <w:t xml:space="preserve">2.1 </w:t>
          </w:r>
          <w:r>
            <w:rPr>
              <w:rFonts w:hint="eastAsia"/>
            </w:rPr>
            <w:t>概述</w:t>
          </w:r>
          <w:r>
            <w:tab/>
          </w:r>
          <w:r>
            <w:fldChar w:fldCharType="begin"/>
          </w:r>
          <w:r>
            <w:instrText xml:space="preserve"> PAGEREF _Toc14647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_Toc12458 </w:instrText>
          </w:r>
          <w:r>
            <w:fldChar w:fldCharType="separate"/>
          </w:r>
          <w:r>
            <w:rPr>
              <w:rFonts w:hint="default"/>
            </w:rPr>
            <w:t xml:space="preserve">2.2 </w:t>
          </w:r>
          <w:r>
            <w:rPr>
              <w:rFonts w:hint="eastAsia"/>
            </w:rPr>
            <w:t>界面设计</w:t>
          </w:r>
          <w:r>
            <w:tab/>
          </w:r>
          <w:r>
            <w:fldChar w:fldCharType="begin"/>
          </w:r>
          <w:r>
            <w:instrText xml:space="preserve"> PAGEREF _Toc12458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_Toc11605 </w:instrText>
          </w:r>
          <w:r>
            <w:fldChar w:fldCharType="separate"/>
          </w:r>
          <w:r>
            <w:rPr>
              <w:rFonts w:hint="default"/>
            </w:rPr>
            <w:t xml:space="preserve">2.3 </w:t>
          </w:r>
          <w:r>
            <w:rPr>
              <w:rFonts w:hint="eastAsia"/>
            </w:rPr>
            <w:t>协议详情</w:t>
          </w:r>
          <w:r>
            <w:tab/>
          </w:r>
          <w:r>
            <w:fldChar w:fldCharType="begin"/>
          </w:r>
          <w:r>
            <w:instrText xml:space="preserve"> PAGEREF _Toc11605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_Toc9082 </w:instrText>
          </w:r>
          <w:r>
            <w:fldChar w:fldCharType="separate"/>
          </w:r>
          <w:r>
            <w:rPr>
              <w:rFonts w:hint="default"/>
            </w:rPr>
            <w:t xml:space="preserve">3. </w:t>
          </w:r>
          <w:r>
            <w:rPr>
              <w:rFonts w:hint="eastAsia"/>
            </w:rPr>
            <w:t>药盒绑定解绑界面</w:t>
          </w:r>
          <w:r>
            <w:tab/>
          </w:r>
          <w:r>
            <w:fldChar w:fldCharType="begin"/>
          </w:r>
          <w:r>
            <w:instrText xml:space="preserve"> PAGEREF _Toc9082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_Toc32011 </w:instrText>
          </w:r>
          <w:r>
            <w:fldChar w:fldCharType="separate"/>
          </w:r>
          <w:r>
            <w:rPr>
              <w:rFonts w:hint="default"/>
            </w:rPr>
            <w:t xml:space="preserve">3.1 </w:t>
          </w:r>
          <w:r>
            <w:rPr>
              <w:rFonts w:hint="eastAsia"/>
            </w:rPr>
            <w:t>概述</w:t>
          </w:r>
          <w:r>
            <w:tab/>
          </w:r>
          <w:r>
            <w:fldChar w:fldCharType="begin"/>
          </w:r>
          <w:r>
            <w:instrText xml:space="preserve"> PAGEREF _Toc32011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_Toc31498 </w:instrText>
          </w:r>
          <w:r>
            <w:fldChar w:fldCharType="separate"/>
          </w:r>
          <w:r>
            <w:rPr>
              <w:rFonts w:hint="default"/>
            </w:rPr>
            <w:t xml:space="preserve">3.2 </w:t>
          </w:r>
          <w:r>
            <w:rPr>
              <w:rFonts w:hint="eastAsia"/>
            </w:rPr>
            <w:t>界面设计</w:t>
          </w:r>
          <w:r>
            <w:tab/>
          </w:r>
          <w:r>
            <w:fldChar w:fldCharType="begin"/>
          </w:r>
          <w:r>
            <w:instrText xml:space="preserve"> PAGEREF _Toc31498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_Toc25834 </w:instrText>
          </w:r>
          <w:r>
            <w:fldChar w:fldCharType="separate"/>
          </w:r>
          <w:r>
            <w:rPr>
              <w:rFonts w:hint="default"/>
            </w:rPr>
            <w:t xml:space="preserve">3.3 </w:t>
          </w:r>
          <w:r>
            <w:rPr>
              <w:rFonts w:hint="eastAsia"/>
            </w:rPr>
            <w:t>协议详情</w:t>
          </w:r>
          <w:r>
            <w:tab/>
          </w:r>
          <w:r>
            <w:fldChar w:fldCharType="begin"/>
          </w:r>
          <w:r>
            <w:instrText xml:space="preserve"> PAGEREF _Toc25834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_Toc12254 </w:instrText>
          </w:r>
          <w:r>
            <w:fldChar w:fldCharType="separate"/>
          </w:r>
          <w:r>
            <w:rPr>
              <w:rFonts w:hint="default"/>
            </w:rPr>
            <w:t xml:space="preserve">4. </w:t>
          </w:r>
          <w:r>
            <w:rPr>
              <w:rFonts w:hint="eastAsia"/>
              <w:lang w:val="en-US" w:eastAsia="zh-CN"/>
            </w:rPr>
            <w:t>用户信息界面</w:t>
          </w:r>
          <w:r>
            <w:tab/>
          </w:r>
          <w:r>
            <w:fldChar w:fldCharType="begin"/>
          </w:r>
          <w:r>
            <w:instrText xml:space="preserve"> PAGEREF _Toc12254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_Toc22716 </w:instrText>
          </w:r>
          <w:r>
            <w:fldChar w:fldCharType="separate"/>
          </w:r>
          <w:r>
            <w:rPr>
              <w:rFonts w:hint="default"/>
            </w:rPr>
            <w:t xml:space="preserve">4.1 </w:t>
          </w:r>
          <w:r>
            <w:rPr>
              <w:rFonts w:hint="eastAsia"/>
            </w:rPr>
            <w:t>概述</w:t>
          </w:r>
          <w:r>
            <w:tab/>
          </w:r>
          <w:r>
            <w:fldChar w:fldCharType="begin"/>
          </w:r>
          <w:r>
            <w:instrText xml:space="preserve"> PAGEREF _Toc22716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_Toc5797 </w:instrText>
          </w:r>
          <w:r>
            <w:fldChar w:fldCharType="separate"/>
          </w:r>
          <w:r>
            <w:rPr>
              <w:rFonts w:hint="default"/>
            </w:rPr>
            <w:t xml:space="preserve">4.2 </w:t>
          </w:r>
          <w:r>
            <w:rPr>
              <w:rFonts w:hint="eastAsia"/>
            </w:rPr>
            <w:t>界面设计</w:t>
          </w:r>
          <w:r>
            <w:tab/>
          </w:r>
          <w:r>
            <w:fldChar w:fldCharType="begin"/>
          </w:r>
          <w:r>
            <w:instrText xml:space="preserve"> PAGEREF _Toc5797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_Toc29264 </w:instrText>
          </w:r>
          <w:r>
            <w:fldChar w:fldCharType="separate"/>
          </w:r>
          <w:r>
            <w:rPr>
              <w:rFonts w:hint="default"/>
            </w:rPr>
            <w:t xml:space="preserve">4.3 </w:t>
          </w:r>
          <w:r>
            <w:rPr>
              <w:rFonts w:hint="eastAsia"/>
            </w:rPr>
            <w:t>协议详情</w:t>
          </w:r>
          <w:r>
            <w:tab/>
          </w:r>
          <w:r>
            <w:fldChar w:fldCharType="begin"/>
          </w:r>
          <w:r>
            <w:instrText xml:space="preserve"> PAGEREF _Toc29264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_Toc8777 </w:instrText>
          </w:r>
          <w:r>
            <w:fldChar w:fldCharType="separate"/>
          </w:r>
          <w:r>
            <w:rPr>
              <w:rFonts w:hint="default"/>
            </w:rPr>
            <w:t xml:space="preserve">5. </w:t>
          </w:r>
          <w:r>
            <w:rPr>
              <w:rFonts w:hint="eastAsia"/>
              <w:lang w:val="en-US" w:eastAsia="zh-CN"/>
            </w:rPr>
            <w:t>药盒管理界面</w:t>
          </w:r>
          <w:r>
            <w:tab/>
          </w:r>
          <w:r>
            <w:fldChar w:fldCharType="begin"/>
          </w:r>
          <w:r>
            <w:instrText xml:space="preserve"> PAGEREF _Toc8777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_Toc32734 </w:instrText>
          </w:r>
          <w:r>
            <w:fldChar w:fldCharType="separate"/>
          </w:r>
          <w:r>
            <w:rPr>
              <w:rFonts w:hint="default"/>
            </w:rPr>
            <w:t xml:space="preserve">5.1 </w:t>
          </w:r>
          <w:r>
            <w:rPr>
              <w:rFonts w:hint="eastAsia"/>
            </w:rPr>
            <w:t>概述</w:t>
          </w:r>
          <w:r>
            <w:tab/>
          </w:r>
          <w:r>
            <w:fldChar w:fldCharType="begin"/>
          </w:r>
          <w:r>
            <w:instrText xml:space="preserve"> PAGEREF _Toc32734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_Toc15184 </w:instrText>
          </w:r>
          <w:r>
            <w:fldChar w:fldCharType="separate"/>
          </w:r>
          <w:r>
            <w:rPr>
              <w:rFonts w:hint="default"/>
            </w:rPr>
            <w:t xml:space="preserve">5.2 </w:t>
          </w:r>
          <w:r>
            <w:rPr>
              <w:rFonts w:hint="eastAsia"/>
            </w:rPr>
            <w:t>界面设计</w:t>
          </w:r>
          <w:r>
            <w:tab/>
          </w:r>
          <w:r>
            <w:fldChar w:fldCharType="begin"/>
          </w:r>
          <w:r>
            <w:instrText xml:space="preserve"> PAGEREF _Toc15184 </w:instrText>
          </w:r>
          <w:r>
            <w:fldChar w:fldCharType="separate"/>
          </w:r>
          <w:r>
            <w:t>22</w:t>
          </w:r>
          <w:r>
            <w:fldChar w:fldCharType="end"/>
          </w:r>
          <w:r>
            <w:fldChar w:fldCharType="end"/>
          </w:r>
        </w:p>
        <w:p>
          <w:pPr>
            <w:pStyle w:val="5"/>
            <w:tabs>
              <w:tab w:val="right" w:leader="dot" w:pos="8306"/>
            </w:tabs>
          </w:pPr>
          <w:r>
            <w:fldChar w:fldCharType="begin"/>
          </w:r>
          <w:r>
            <w:instrText xml:space="preserve"> HYPERLINK \l _Toc30295 </w:instrText>
          </w:r>
          <w:r>
            <w:fldChar w:fldCharType="separate"/>
          </w:r>
          <w:r>
            <w:rPr>
              <w:rFonts w:hint="default"/>
            </w:rPr>
            <w:t xml:space="preserve">5.3 </w:t>
          </w:r>
          <w:r>
            <w:rPr>
              <w:rFonts w:hint="eastAsia"/>
            </w:rPr>
            <w:t>协议详情</w:t>
          </w:r>
          <w:r>
            <w:tab/>
          </w:r>
          <w:r>
            <w:fldChar w:fldCharType="begin"/>
          </w:r>
          <w:r>
            <w:instrText xml:space="preserve"> PAGEREF _Toc30295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_Toc32608 </w:instrText>
          </w:r>
          <w:r>
            <w:fldChar w:fldCharType="separate"/>
          </w:r>
          <w:r>
            <w:rPr>
              <w:rFonts w:hint="default"/>
            </w:rPr>
            <w:t xml:space="preserve">6. </w:t>
          </w:r>
          <w:r>
            <w:rPr>
              <w:rFonts w:hint="eastAsia"/>
              <w:lang w:val="en-US" w:eastAsia="zh-CN"/>
            </w:rPr>
            <w:t>提醒设置界面</w:t>
          </w:r>
          <w:r>
            <w:tab/>
          </w:r>
          <w:r>
            <w:fldChar w:fldCharType="begin"/>
          </w:r>
          <w:r>
            <w:instrText xml:space="preserve"> PAGEREF _Toc32608 </w:instrText>
          </w:r>
          <w:r>
            <w:fldChar w:fldCharType="separate"/>
          </w:r>
          <w:r>
            <w:t>27</w:t>
          </w:r>
          <w:r>
            <w:fldChar w:fldCharType="end"/>
          </w:r>
          <w:r>
            <w:fldChar w:fldCharType="end"/>
          </w:r>
        </w:p>
        <w:p>
          <w:pPr>
            <w:pStyle w:val="5"/>
            <w:tabs>
              <w:tab w:val="right" w:leader="dot" w:pos="8306"/>
            </w:tabs>
          </w:pPr>
          <w:r>
            <w:fldChar w:fldCharType="begin"/>
          </w:r>
          <w:r>
            <w:instrText xml:space="preserve"> HYPERLINK \l _Toc28502 </w:instrText>
          </w:r>
          <w:r>
            <w:fldChar w:fldCharType="separate"/>
          </w:r>
          <w:r>
            <w:rPr>
              <w:rFonts w:hint="default"/>
            </w:rPr>
            <w:t xml:space="preserve">6.1 </w:t>
          </w:r>
          <w:r>
            <w:rPr>
              <w:rFonts w:hint="eastAsia"/>
            </w:rPr>
            <w:t>概述</w:t>
          </w:r>
          <w:r>
            <w:tab/>
          </w:r>
          <w:r>
            <w:fldChar w:fldCharType="begin"/>
          </w:r>
          <w:r>
            <w:instrText xml:space="preserve"> PAGEREF _Toc28502 </w:instrText>
          </w:r>
          <w:r>
            <w:fldChar w:fldCharType="separate"/>
          </w:r>
          <w:r>
            <w:t>27</w:t>
          </w:r>
          <w:r>
            <w:fldChar w:fldCharType="end"/>
          </w:r>
          <w:r>
            <w:fldChar w:fldCharType="end"/>
          </w:r>
        </w:p>
        <w:p>
          <w:pPr>
            <w:pStyle w:val="5"/>
            <w:tabs>
              <w:tab w:val="right" w:leader="dot" w:pos="8306"/>
            </w:tabs>
          </w:pPr>
          <w:r>
            <w:fldChar w:fldCharType="begin"/>
          </w:r>
          <w:r>
            <w:instrText xml:space="preserve"> HYPERLINK \l _Toc4595 </w:instrText>
          </w:r>
          <w:r>
            <w:fldChar w:fldCharType="separate"/>
          </w:r>
          <w:r>
            <w:rPr>
              <w:rFonts w:hint="default"/>
            </w:rPr>
            <w:t xml:space="preserve">6.2 </w:t>
          </w:r>
          <w:r>
            <w:rPr>
              <w:rFonts w:hint="eastAsia"/>
            </w:rPr>
            <w:t>界面设计</w:t>
          </w:r>
          <w:r>
            <w:tab/>
          </w:r>
          <w:r>
            <w:fldChar w:fldCharType="begin"/>
          </w:r>
          <w:r>
            <w:instrText xml:space="preserve"> PAGEREF _Toc4595 </w:instrText>
          </w:r>
          <w:r>
            <w:fldChar w:fldCharType="separate"/>
          </w:r>
          <w:r>
            <w:t>27</w:t>
          </w:r>
          <w:r>
            <w:fldChar w:fldCharType="end"/>
          </w:r>
          <w:r>
            <w:fldChar w:fldCharType="end"/>
          </w:r>
        </w:p>
        <w:p>
          <w:pPr>
            <w:pStyle w:val="5"/>
            <w:tabs>
              <w:tab w:val="right" w:leader="dot" w:pos="8306"/>
            </w:tabs>
          </w:pPr>
          <w:r>
            <w:fldChar w:fldCharType="begin"/>
          </w:r>
          <w:r>
            <w:instrText xml:space="preserve"> HYPERLINK \l _Toc22422 </w:instrText>
          </w:r>
          <w:r>
            <w:fldChar w:fldCharType="separate"/>
          </w:r>
          <w:r>
            <w:rPr>
              <w:rFonts w:hint="default"/>
            </w:rPr>
            <w:t xml:space="preserve">6.3 </w:t>
          </w:r>
          <w:r>
            <w:rPr>
              <w:rFonts w:hint="eastAsia"/>
            </w:rPr>
            <w:t>协议详情</w:t>
          </w:r>
          <w:r>
            <w:tab/>
          </w:r>
          <w:r>
            <w:fldChar w:fldCharType="begin"/>
          </w:r>
          <w:r>
            <w:instrText xml:space="preserve"> PAGEREF _Toc22422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_Toc12141 </w:instrText>
          </w:r>
          <w:r>
            <w:fldChar w:fldCharType="separate"/>
          </w:r>
          <w:r>
            <w:rPr>
              <w:rFonts w:hint="default"/>
            </w:rPr>
            <w:t xml:space="preserve">7. </w:t>
          </w:r>
          <w:r>
            <w:rPr>
              <w:rFonts w:hint="eastAsia"/>
              <w:lang w:val="en-US" w:eastAsia="zh-CN"/>
            </w:rPr>
            <w:t>临时取药界面</w:t>
          </w:r>
          <w:r>
            <w:tab/>
          </w:r>
          <w:r>
            <w:fldChar w:fldCharType="begin"/>
          </w:r>
          <w:r>
            <w:instrText xml:space="preserve"> PAGEREF _Toc12141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_Toc23063 </w:instrText>
          </w:r>
          <w:r>
            <w:fldChar w:fldCharType="separate"/>
          </w:r>
          <w:r>
            <w:rPr>
              <w:rFonts w:hint="eastAsia"/>
            </w:rPr>
            <w:t>7.1 概述</w:t>
          </w:r>
          <w:r>
            <w:tab/>
          </w:r>
          <w:r>
            <w:fldChar w:fldCharType="begin"/>
          </w:r>
          <w:r>
            <w:instrText xml:space="preserve"> PAGEREF _Toc23063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_Toc32316 </w:instrText>
          </w:r>
          <w:r>
            <w:fldChar w:fldCharType="separate"/>
          </w:r>
          <w:r>
            <w:rPr>
              <w:rFonts w:hint="eastAsia"/>
            </w:rPr>
            <w:t>7.2 界面设计</w:t>
          </w:r>
          <w:r>
            <w:tab/>
          </w:r>
          <w:r>
            <w:fldChar w:fldCharType="begin"/>
          </w:r>
          <w:r>
            <w:instrText xml:space="preserve"> PAGEREF _Toc32316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_Toc13650 </w:instrText>
          </w:r>
          <w:r>
            <w:fldChar w:fldCharType="separate"/>
          </w:r>
          <w:r>
            <w:rPr>
              <w:rFonts w:hint="eastAsia"/>
            </w:rPr>
            <w:t>7.3 协议详情</w:t>
          </w:r>
          <w:r>
            <w:tab/>
          </w:r>
          <w:r>
            <w:fldChar w:fldCharType="begin"/>
          </w:r>
          <w:r>
            <w:instrText xml:space="preserve"> PAGEREF _Toc13650 </w:instrText>
          </w:r>
          <w:r>
            <w:fldChar w:fldCharType="separate"/>
          </w:r>
          <w:r>
            <w:t>31</w:t>
          </w:r>
          <w:r>
            <w:fldChar w:fldCharType="end"/>
          </w:r>
          <w:r>
            <w:fldChar w:fldCharType="end"/>
          </w:r>
        </w:p>
        <w:p>
          <w:pPr>
            <w:pStyle w:val="9"/>
            <w:tabs>
              <w:tab w:val="right" w:leader="dot" w:pos="8306"/>
            </w:tabs>
          </w:pPr>
          <w:r>
            <w:fldChar w:fldCharType="begin"/>
          </w:r>
          <w:r>
            <w:instrText xml:space="preserve"> HYPERLINK \l _Toc13743 </w:instrText>
          </w:r>
          <w:r>
            <w:fldChar w:fldCharType="separate"/>
          </w:r>
          <w:r>
            <w:rPr>
              <w:rFonts w:hint="default"/>
            </w:rPr>
            <w:t xml:space="preserve">8. </w:t>
          </w:r>
          <w:r>
            <w:rPr>
              <w:rFonts w:hint="eastAsia"/>
              <w:lang w:val="en-US" w:eastAsia="zh-CN"/>
            </w:rPr>
            <w:t>外出取药界面</w:t>
          </w:r>
          <w:r>
            <w:tab/>
          </w:r>
          <w:r>
            <w:fldChar w:fldCharType="begin"/>
          </w:r>
          <w:r>
            <w:instrText xml:space="preserve"> PAGEREF _Toc13743 </w:instrText>
          </w:r>
          <w:r>
            <w:fldChar w:fldCharType="separate"/>
          </w:r>
          <w:r>
            <w:t>34</w:t>
          </w:r>
          <w:r>
            <w:fldChar w:fldCharType="end"/>
          </w:r>
          <w:r>
            <w:fldChar w:fldCharType="end"/>
          </w:r>
        </w:p>
        <w:p>
          <w:pPr>
            <w:pStyle w:val="5"/>
            <w:tabs>
              <w:tab w:val="right" w:leader="dot" w:pos="8306"/>
            </w:tabs>
          </w:pPr>
          <w:r>
            <w:fldChar w:fldCharType="begin"/>
          </w:r>
          <w:r>
            <w:instrText xml:space="preserve"> HYPERLINK \l _Toc21295 </w:instrText>
          </w:r>
          <w:r>
            <w:fldChar w:fldCharType="separate"/>
          </w:r>
          <w:r>
            <w:rPr>
              <w:rFonts w:hint="eastAsia"/>
            </w:rPr>
            <w:t>8.1 概述</w:t>
          </w:r>
          <w:r>
            <w:rPr>
              <w:rFonts w:hint="eastAsia"/>
              <w:lang w:val="en-US" w:eastAsia="zh-CN"/>
            </w:rPr>
            <w:t>:</w:t>
          </w:r>
          <w:r>
            <w:tab/>
          </w:r>
          <w:r>
            <w:fldChar w:fldCharType="begin"/>
          </w:r>
          <w:r>
            <w:instrText xml:space="preserve"> PAGEREF _Toc21295 </w:instrText>
          </w:r>
          <w:r>
            <w:fldChar w:fldCharType="separate"/>
          </w:r>
          <w:r>
            <w:t>34</w:t>
          </w:r>
          <w:r>
            <w:fldChar w:fldCharType="end"/>
          </w:r>
          <w:r>
            <w:fldChar w:fldCharType="end"/>
          </w:r>
        </w:p>
        <w:p>
          <w:pPr>
            <w:pStyle w:val="5"/>
            <w:tabs>
              <w:tab w:val="right" w:leader="dot" w:pos="8306"/>
            </w:tabs>
          </w:pPr>
          <w:r>
            <w:fldChar w:fldCharType="begin"/>
          </w:r>
          <w:r>
            <w:instrText xml:space="preserve"> HYPERLINK \l _Toc12437 </w:instrText>
          </w:r>
          <w:r>
            <w:fldChar w:fldCharType="separate"/>
          </w:r>
          <w:r>
            <w:rPr>
              <w:rFonts w:hint="eastAsia"/>
            </w:rPr>
            <w:t>8.2 界面设计</w:t>
          </w:r>
          <w:r>
            <w:tab/>
          </w:r>
          <w:r>
            <w:fldChar w:fldCharType="begin"/>
          </w:r>
          <w:r>
            <w:instrText xml:space="preserve"> PAGEREF _Toc12437 </w:instrText>
          </w:r>
          <w:r>
            <w:fldChar w:fldCharType="separate"/>
          </w:r>
          <w:r>
            <w:t>34</w:t>
          </w:r>
          <w:r>
            <w:fldChar w:fldCharType="end"/>
          </w:r>
          <w:r>
            <w:fldChar w:fldCharType="end"/>
          </w:r>
        </w:p>
        <w:p>
          <w:pPr>
            <w:pStyle w:val="5"/>
            <w:tabs>
              <w:tab w:val="right" w:leader="dot" w:pos="8306"/>
            </w:tabs>
          </w:pPr>
          <w:r>
            <w:fldChar w:fldCharType="begin"/>
          </w:r>
          <w:r>
            <w:instrText xml:space="preserve"> HYPERLINK \l _Toc417 </w:instrText>
          </w:r>
          <w:r>
            <w:fldChar w:fldCharType="separate"/>
          </w:r>
          <w:r>
            <w:rPr>
              <w:rFonts w:hint="eastAsia"/>
            </w:rPr>
            <w:t>8.3 协议详情</w:t>
          </w:r>
          <w:r>
            <w:tab/>
          </w:r>
          <w:r>
            <w:fldChar w:fldCharType="begin"/>
          </w:r>
          <w:r>
            <w:instrText xml:space="preserve"> PAGEREF _Toc417 </w:instrText>
          </w:r>
          <w:r>
            <w:fldChar w:fldCharType="separate"/>
          </w:r>
          <w:r>
            <w:t>35</w:t>
          </w:r>
          <w:r>
            <w:fldChar w:fldCharType="end"/>
          </w:r>
          <w:r>
            <w:fldChar w:fldCharType="end"/>
          </w:r>
        </w:p>
        <w:p>
          <w:pPr>
            <w:pStyle w:val="9"/>
            <w:tabs>
              <w:tab w:val="right" w:leader="dot" w:pos="8306"/>
            </w:tabs>
          </w:pPr>
          <w:r>
            <w:fldChar w:fldCharType="begin"/>
          </w:r>
          <w:r>
            <w:instrText xml:space="preserve"> HYPERLINK \l _Toc29173 </w:instrText>
          </w:r>
          <w:r>
            <w:fldChar w:fldCharType="separate"/>
          </w:r>
          <w:r>
            <w:rPr>
              <w:rFonts w:hint="default"/>
            </w:rPr>
            <w:t xml:space="preserve">9. </w:t>
          </w:r>
          <w:r>
            <w:rPr>
              <w:rFonts w:hint="eastAsia"/>
              <w:lang w:val="en-US" w:eastAsia="zh-CN"/>
            </w:rPr>
            <w:t>药盒总览界面</w:t>
          </w:r>
          <w:r>
            <w:tab/>
          </w:r>
          <w:r>
            <w:fldChar w:fldCharType="begin"/>
          </w:r>
          <w:r>
            <w:instrText xml:space="preserve"> PAGEREF _Toc29173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_Toc22791 </w:instrText>
          </w:r>
          <w:r>
            <w:fldChar w:fldCharType="separate"/>
          </w:r>
          <w:r>
            <w:rPr>
              <w:rFonts w:hint="default" w:ascii="宋体" w:hAnsi="宋体" w:eastAsia="宋体" w:cs="宋体"/>
            </w:rPr>
            <w:t xml:space="preserve">9.1 </w:t>
          </w:r>
          <w:r>
            <w:rPr>
              <w:rFonts w:hint="eastAsia"/>
            </w:rPr>
            <w:t>概述</w:t>
          </w:r>
          <w:r>
            <w:tab/>
          </w:r>
          <w:r>
            <w:fldChar w:fldCharType="begin"/>
          </w:r>
          <w:r>
            <w:instrText xml:space="preserve"> PAGEREF _Toc22791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_Toc5204 </w:instrText>
          </w:r>
          <w:r>
            <w:fldChar w:fldCharType="separate"/>
          </w:r>
          <w:r>
            <w:rPr>
              <w:rFonts w:hint="eastAsia"/>
            </w:rPr>
            <w:t xml:space="preserve">9.2 </w:t>
          </w:r>
          <w:r>
            <w:rPr>
              <w:rFonts w:hint="eastAsia"/>
              <w:szCs w:val="24"/>
            </w:rPr>
            <w:t>界面设计</w:t>
          </w:r>
          <w:r>
            <w:tab/>
          </w:r>
          <w:r>
            <w:fldChar w:fldCharType="begin"/>
          </w:r>
          <w:r>
            <w:instrText xml:space="preserve"> PAGEREF _Toc5204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_Toc1742 </w:instrText>
          </w:r>
          <w:r>
            <w:fldChar w:fldCharType="separate"/>
          </w:r>
          <w:r>
            <w:rPr>
              <w:rFonts w:hint="eastAsia"/>
            </w:rPr>
            <w:t>9.3 协议详情</w:t>
          </w:r>
          <w:r>
            <w:tab/>
          </w:r>
          <w:r>
            <w:fldChar w:fldCharType="begin"/>
          </w:r>
          <w:r>
            <w:instrText xml:space="preserve"> PAGEREF _Toc1742 </w:instrText>
          </w:r>
          <w:r>
            <w:fldChar w:fldCharType="separate"/>
          </w:r>
          <w:r>
            <w:t>40</w:t>
          </w:r>
          <w:r>
            <w:fldChar w:fldCharType="end"/>
          </w:r>
          <w:r>
            <w:fldChar w:fldCharType="end"/>
          </w:r>
        </w:p>
        <w:p>
          <w:pPr>
            <w:pStyle w:val="9"/>
            <w:tabs>
              <w:tab w:val="right" w:leader="dot" w:pos="8306"/>
            </w:tabs>
          </w:pPr>
          <w:r>
            <w:fldChar w:fldCharType="begin"/>
          </w:r>
          <w:r>
            <w:instrText xml:space="preserve"> HYPERLINK \l _Toc8299 </w:instrText>
          </w:r>
          <w:r>
            <w:fldChar w:fldCharType="separate"/>
          </w:r>
          <w:r>
            <w:rPr>
              <w:rFonts w:hint="default"/>
            </w:rPr>
            <w:t xml:space="preserve">10. </w:t>
          </w:r>
          <w:r>
            <w:rPr>
              <w:rFonts w:hint="eastAsia"/>
              <w:lang w:val="en-US" w:eastAsia="zh-CN"/>
            </w:rPr>
            <w:t>系统</w:t>
          </w:r>
          <w:r>
            <w:rPr>
              <w:rFonts w:hint="eastAsia"/>
            </w:rPr>
            <w:t>设置的相关指令</w:t>
          </w:r>
          <w:r>
            <w:tab/>
          </w:r>
          <w:r>
            <w:fldChar w:fldCharType="begin"/>
          </w:r>
          <w:r>
            <w:instrText xml:space="preserve"> PAGEREF _Toc8299 </w:instrText>
          </w:r>
          <w:r>
            <w:fldChar w:fldCharType="separate"/>
          </w:r>
          <w:r>
            <w:t>43</w:t>
          </w:r>
          <w:r>
            <w:fldChar w:fldCharType="end"/>
          </w:r>
          <w:r>
            <w:fldChar w:fldCharType="end"/>
          </w:r>
        </w:p>
        <w:p>
          <w:pPr>
            <w:pStyle w:val="5"/>
            <w:tabs>
              <w:tab w:val="right" w:leader="dot" w:pos="8306"/>
            </w:tabs>
          </w:pPr>
          <w:r>
            <w:fldChar w:fldCharType="begin"/>
          </w:r>
          <w:r>
            <w:instrText xml:space="preserve"> HYPERLINK \l _Toc9702 </w:instrText>
          </w:r>
          <w:r>
            <w:fldChar w:fldCharType="separate"/>
          </w:r>
          <w:r>
            <w:rPr>
              <w:rFonts w:hint="eastAsia"/>
            </w:rPr>
            <w:t>10.1 概述</w:t>
          </w:r>
          <w:r>
            <w:tab/>
          </w:r>
          <w:r>
            <w:fldChar w:fldCharType="begin"/>
          </w:r>
          <w:r>
            <w:instrText xml:space="preserve"> PAGEREF _Toc9702 </w:instrText>
          </w:r>
          <w:r>
            <w:fldChar w:fldCharType="separate"/>
          </w:r>
          <w:r>
            <w:t>43</w:t>
          </w:r>
          <w:r>
            <w:fldChar w:fldCharType="end"/>
          </w:r>
          <w:r>
            <w:fldChar w:fldCharType="end"/>
          </w:r>
        </w:p>
        <w:p>
          <w:pPr>
            <w:pStyle w:val="5"/>
            <w:tabs>
              <w:tab w:val="right" w:leader="dot" w:pos="8306"/>
            </w:tabs>
          </w:pPr>
          <w:r>
            <w:fldChar w:fldCharType="begin"/>
          </w:r>
          <w:r>
            <w:instrText xml:space="preserve"> HYPERLINK \l _Toc28210 </w:instrText>
          </w:r>
          <w:r>
            <w:fldChar w:fldCharType="separate"/>
          </w:r>
          <w:r>
            <w:rPr>
              <w:rFonts w:hint="eastAsia"/>
              <w:szCs w:val="28"/>
            </w:rPr>
            <w:t xml:space="preserve">10.2 </w:t>
          </w:r>
          <w:r>
            <w:rPr>
              <w:rFonts w:hint="eastAsia"/>
            </w:rPr>
            <w:t>界面设计</w:t>
          </w:r>
          <w:r>
            <w:tab/>
          </w:r>
          <w:r>
            <w:fldChar w:fldCharType="begin"/>
          </w:r>
          <w:r>
            <w:instrText xml:space="preserve"> PAGEREF _Toc28210 </w:instrText>
          </w:r>
          <w:r>
            <w:fldChar w:fldCharType="separate"/>
          </w:r>
          <w:r>
            <w:t>43</w:t>
          </w:r>
          <w:r>
            <w:fldChar w:fldCharType="end"/>
          </w:r>
          <w:r>
            <w:fldChar w:fldCharType="end"/>
          </w:r>
        </w:p>
        <w:p>
          <w:pPr>
            <w:pStyle w:val="5"/>
            <w:tabs>
              <w:tab w:val="right" w:leader="dot" w:pos="8306"/>
            </w:tabs>
          </w:pPr>
          <w:r>
            <w:fldChar w:fldCharType="begin"/>
          </w:r>
          <w:r>
            <w:instrText xml:space="preserve"> HYPERLINK \l _Toc23552 </w:instrText>
          </w:r>
          <w:r>
            <w:fldChar w:fldCharType="separate"/>
          </w:r>
          <w:r>
            <w:rPr>
              <w:rFonts w:hint="eastAsia"/>
            </w:rPr>
            <w:t xml:space="preserve">10.3 </w:t>
          </w:r>
          <w:r>
            <w:rPr>
              <w:rFonts w:hint="eastAsia"/>
              <w:lang w:val="en-US" w:eastAsia="zh-CN"/>
            </w:rPr>
            <w:t>协议详情</w:t>
          </w:r>
          <w:r>
            <w:tab/>
          </w:r>
          <w:r>
            <w:fldChar w:fldCharType="begin"/>
          </w:r>
          <w:r>
            <w:instrText xml:space="preserve"> PAGEREF _Toc23552 </w:instrText>
          </w:r>
          <w:r>
            <w:fldChar w:fldCharType="separate"/>
          </w:r>
          <w:r>
            <w:t>44</w:t>
          </w:r>
          <w:r>
            <w:fldChar w:fldCharType="end"/>
          </w:r>
          <w:r>
            <w:fldChar w:fldCharType="end"/>
          </w:r>
        </w:p>
        <w:p>
          <w:pPr>
            <w:pStyle w:val="9"/>
            <w:tabs>
              <w:tab w:val="right" w:leader="dot" w:pos="8306"/>
            </w:tabs>
          </w:pPr>
          <w:r>
            <w:fldChar w:fldCharType="begin"/>
          </w:r>
          <w:r>
            <w:instrText xml:space="preserve"> HYPERLINK \l _Toc2995 </w:instrText>
          </w:r>
          <w:r>
            <w:fldChar w:fldCharType="separate"/>
          </w:r>
          <w:r>
            <w:rPr>
              <w:rFonts w:hint="default"/>
            </w:rPr>
            <w:t xml:space="preserve">11. </w:t>
          </w:r>
          <w:r>
            <w:rPr>
              <w:rFonts w:hint="eastAsia"/>
            </w:rPr>
            <w:t>APP给用户的推送信息</w:t>
          </w:r>
          <w:r>
            <w:tab/>
          </w:r>
          <w:r>
            <w:fldChar w:fldCharType="begin"/>
          </w:r>
          <w:r>
            <w:instrText xml:space="preserve"> PAGEREF _Toc2995 </w:instrText>
          </w:r>
          <w:r>
            <w:fldChar w:fldCharType="separate"/>
          </w:r>
          <w:r>
            <w:t>47</w:t>
          </w:r>
          <w:r>
            <w:fldChar w:fldCharType="end"/>
          </w:r>
          <w:r>
            <w:fldChar w:fldCharType="end"/>
          </w:r>
        </w:p>
        <w:p>
          <w:pPr>
            <w:pStyle w:val="5"/>
            <w:tabs>
              <w:tab w:val="right" w:leader="dot" w:pos="8306"/>
            </w:tabs>
          </w:pPr>
          <w:r>
            <w:fldChar w:fldCharType="begin"/>
          </w:r>
          <w:r>
            <w:instrText xml:space="preserve"> HYPERLINK \l _Toc27064 </w:instrText>
          </w:r>
          <w:r>
            <w:fldChar w:fldCharType="separate"/>
          </w:r>
          <w:r>
            <w:rPr>
              <w:rFonts w:hint="default"/>
            </w:rPr>
            <w:t xml:space="preserve">11.1. </w:t>
          </w:r>
          <w:r>
            <w:rPr>
              <w:rFonts w:hint="eastAsia"/>
            </w:rPr>
            <w:t>概述</w:t>
          </w:r>
          <w:r>
            <w:tab/>
          </w:r>
          <w:r>
            <w:fldChar w:fldCharType="begin"/>
          </w:r>
          <w:r>
            <w:instrText xml:space="preserve"> PAGEREF _Toc27064 </w:instrText>
          </w:r>
          <w:r>
            <w:fldChar w:fldCharType="separate"/>
          </w:r>
          <w:r>
            <w:t>47</w:t>
          </w:r>
          <w:r>
            <w:fldChar w:fldCharType="end"/>
          </w:r>
          <w:r>
            <w:fldChar w:fldCharType="end"/>
          </w:r>
        </w:p>
        <w:p>
          <w:pPr>
            <w:pStyle w:val="5"/>
            <w:tabs>
              <w:tab w:val="right" w:leader="dot" w:pos="8306"/>
            </w:tabs>
          </w:pPr>
          <w:r>
            <w:fldChar w:fldCharType="begin"/>
          </w:r>
          <w:r>
            <w:instrText xml:space="preserve"> HYPERLINK \l _Toc16127 </w:instrText>
          </w:r>
          <w:r>
            <w:fldChar w:fldCharType="separate"/>
          </w:r>
          <w:r>
            <w:rPr>
              <w:rFonts w:hint="default"/>
            </w:rPr>
            <w:t xml:space="preserve">11.2. </w:t>
          </w:r>
          <w:r>
            <w:rPr>
              <w:rFonts w:hint="eastAsia"/>
            </w:rPr>
            <w:t>界面设计</w:t>
          </w:r>
          <w:r>
            <w:tab/>
          </w:r>
          <w:r>
            <w:fldChar w:fldCharType="begin"/>
          </w:r>
          <w:r>
            <w:instrText xml:space="preserve"> PAGEREF _Toc16127 </w:instrText>
          </w:r>
          <w:r>
            <w:fldChar w:fldCharType="separate"/>
          </w:r>
          <w:r>
            <w:t>47</w:t>
          </w:r>
          <w:r>
            <w:fldChar w:fldCharType="end"/>
          </w:r>
          <w:r>
            <w:fldChar w:fldCharType="end"/>
          </w:r>
        </w:p>
        <w:p>
          <w:pPr>
            <w:pStyle w:val="9"/>
            <w:tabs>
              <w:tab w:val="right" w:leader="dot" w:pos="8306"/>
            </w:tabs>
          </w:pPr>
          <w:r>
            <w:fldChar w:fldCharType="begin"/>
          </w:r>
          <w:r>
            <w:instrText xml:space="preserve"> HYPERLINK \l _Toc3351 </w:instrText>
          </w:r>
          <w:r>
            <w:fldChar w:fldCharType="separate"/>
          </w:r>
          <w:r>
            <w:rPr>
              <w:rFonts w:hint="default"/>
            </w:rPr>
            <w:t xml:space="preserve">12. </w:t>
          </w:r>
          <w:r>
            <w:rPr>
              <w:rFonts w:hint="eastAsia"/>
              <w:lang w:val="en-US" w:eastAsia="zh-CN"/>
            </w:rPr>
            <w:t>附录</w:t>
          </w:r>
          <w:r>
            <w:tab/>
          </w:r>
          <w:r>
            <w:fldChar w:fldCharType="begin"/>
          </w:r>
          <w:r>
            <w:instrText xml:space="preserve"> PAGEREF _Toc3351 </w:instrText>
          </w:r>
          <w:r>
            <w:fldChar w:fldCharType="separate"/>
          </w:r>
          <w:r>
            <w:t>48</w:t>
          </w:r>
          <w:r>
            <w:fldChar w:fldCharType="end"/>
          </w:r>
          <w:r>
            <w:fldChar w:fldCharType="end"/>
          </w:r>
        </w:p>
        <w:p>
          <w:pPr>
            <w:pStyle w:val="5"/>
            <w:tabs>
              <w:tab w:val="right" w:leader="dot" w:pos="8306"/>
            </w:tabs>
          </w:pPr>
          <w:r>
            <w:fldChar w:fldCharType="begin"/>
          </w:r>
          <w:r>
            <w:instrText xml:space="preserve"> HYPERLINK \l _Toc9527 </w:instrText>
          </w:r>
          <w:r>
            <w:fldChar w:fldCharType="separate"/>
          </w:r>
          <w:r>
            <w:rPr>
              <w:rFonts w:hint="eastAsia"/>
              <w:lang w:val="en-US" w:eastAsia="zh-CN"/>
            </w:rPr>
            <w:t xml:space="preserve">12.1 </w:t>
          </w:r>
          <w:r>
            <w:rPr>
              <w:rFonts w:hint="eastAsia"/>
            </w:rPr>
            <w:t>用户注册协议</w:t>
          </w:r>
          <w:r>
            <w:tab/>
          </w:r>
          <w:r>
            <w:fldChar w:fldCharType="begin"/>
          </w:r>
          <w:r>
            <w:instrText xml:space="preserve"> PAGEREF _Toc9527 </w:instrText>
          </w:r>
          <w:r>
            <w:fldChar w:fldCharType="separate"/>
          </w:r>
          <w:r>
            <w:t>48</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Pr>
        <w:pStyle w:val="3"/>
        <w:numPr>
          <w:ilvl w:val="0"/>
          <w:numId w:val="2"/>
        </w:numPr>
        <w:bidi w:val="0"/>
        <w:ind w:left="425" w:leftChars="0" w:hanging="425" w:firstLineChars="0"/>
        <w:rPr>
          <w:rFonts w:hint="eastAsia"/>
        </w:rPr>
      </w:pPr>
      <w:bookmarkStart w:id="3" w:name="_Toc25619"/>
      <w:bookmarkStart w:id="4" w:name="_Toc14391"/>
      <w:r>
        <w:rPr>
          <w:rFonts w:hint="eastAsia"/>
        </w:rPr>
        <w:t>APP注册界面</w:t>
      </w:r>
      <w:bookmarkEnd w:id="3"/>
      <w:bookmarkEnd w:id="4"/>
    </w:p>
    <w:p>
      <w:pPr>
        <w:pStyle w:val="4"/>
        <w:numPr>
          <w:ilvl w:val="0"/>
          <w:numId w:val="3"/>
        </w:numPr>
        <w:bidi w:val="0"/>
      </w:pPr>
      <w:bookmarkStart w:id="5" w:name="_Toc3963"/>
      <w:bookmarkStart w:id="6" w:name="_Toc6615"/>
      <w:r>
        <w:rPr>
          <w:rFonts w:hint="eastAsia"/>
        </w:rPr>
        <w:t>概述</w:t>
      </w:r>
      <w:bookmarkEnd w:id="5"/>
      <w:bookmarkEnd w:id="6"/>
    </w:p>
    <w:p>
      <w:pPr>
        <w:bidi w:val="0"/>
        <w:ind w:firstLine="420" w:firstLineChars="0"/>
      </w:pPr>
      <w:r>
        <w:rPr>
          <w:rFonts w:hint="eastAsia"/>
        </w:rPr>
        <w:t>注册界面主要是服务器用来判别该用户的</w:t>
      </w:r>
      <w:r>
        <w:rPr>
          <w:rFonts w:hint="eastAsia"/>
          <w:lang w:val="en-US" w:eastAsia="zh-CN"/>
        </w:rPr>
        <w:t>身份</w:t>
      </w:r>
      <w:r>
        <w:rPr>
          <w:rFonts w:hint="eastAsia"/>
        </w:rPr>
        <w:t>，并作为绑定药盒所用的凭证；</w:t>
      </w:r>
    </w:p>
    <w:p>
      <w:pPr>
        <w:bidi w:val="0"/>
      </w:pPr>
      <w:r>
        <w:rPr>
          <w:rFonts w:hint="eastAsia"/>
        </w:rPr>
        <w:t>注册过程中涉及的指令有：</w:t>
      </w:r>
    </w:p>
    <w:p>
      <w:pPr>
        <w:numPr>
          <w:ilvl w:val="0"/>
          <w:numId w:val="4"/>
        </w:numPr>
        <w:bidi w:val="0"/>
      </w:pPr>
      <w:r>
        <w:rPr>
          <w:rFonts w:hint="eastAsia"/>
        </w:rPr>
        <w:t>向服务器请求获取验证码的指令</w:t>
      </w:r>
    </w:p>
    <w:p>
      <w:pPr>
        <w:numPr>
          <w:ilvl w:val="0"/>
          <w:numId w:val="4"/>
        </w:numPr>
        <w:bidi w:val="0"/>
      </w:pPr>
      <w:r>
        <w:rPr>
          <w:rFonts w:hint="eastAsia"/>
        </w:rPr>
        <w:t>解析服务器回复的验证码（四位数字）的指令；</w:t>
      </w:r>
    </w:p>
    <w:p>
      <w:pPr>
        <w:numPr>
          <w:ilvl w:val="0"/>
          <w:numId w:val="4"/>
        </w:numPr>
        <w:bidi w:val="0"/>
        <w:rPr>
          <w:szCs w:val="28"/>
        </w:rPr>
      </w:pPr>
      <w:r>
        <w:rPr>
          <w:rFonts w:hint="eastAsia"/>
        </w:rPr>
        <w:t>发送新账号密码至服务器的指令；用以服务器存储至数据库</w:t>
      </w:r>
      <w:r>
        <w:rPr>
          <w:rFonts w:hint="eastAsia"/>
          <w:szCs w:val="28"/>
        </w:rPr>
        <w:t>；</w:t>
      </w:r>
    </w:p>
    <w:p>
      <w:pPr>
        <w:bidi w:val="0"/>
      </w:pPr>
      <w:r>
        <w:rPr>
          <w:rFonts w:hint="eastAsia"/>
        </w:rPr>
        <w:t>在APP端的逻辑主要是：</w:t>
      </w:r>
    </w:p>
    <w:p>
      <w:pPr>
        <w:numPr>
          <w:ilvl w:val="0"/>
          <w:numId w:val="5"/>
        </w:numPr>
        <w:bidi w:val="0"/>
      </w:pPr>
      <w:r>
        <w:rPr>
          <w:rFonts w:hint="eastAsia"/>
        </w:rPr>
        <w:t>点击“获取验证码”发送json；</w:t>
      </w:r>
      <w:ins w:id="0" w:author="jin yang" w:date="2019-08-12T16:04:00Z">
        <w:r>
          <w:rPr>
            <w:rFonts w:hint="eastAsia"/>
          </w:rPr>
          <w:t>2分钟倒计时</w:t>
        </w:r>
      </w:ins>
    </w:p>
    <w:p>
      <w:pPr>
        <w:numPr>
          <w:ilvl w:val="0"/>
          <w:numId w:val="5"/>
        </w:numPr>
        <w:bidi w:val="0"/>
      </w:pPr>
      <w:r>
        <w:rPr>
          <w:rFonts w:hint="eastAsia"/>
        </w:rPr>
        <w:t>比较服务器回复的验证码是否与用户输入的验证码相同；如错误需提示，</w:t>
      </w:r>
    </w:p>
    <w:p>
      <w:pPr>
        <w:spacing w:line="400" w:lineRule="exact"/>
        <w:ind w:left="703"/>
        <w:rPr>
          <w:sz w:val="24"/>
          <w:szCs w:val="28"/>
        </w:rPr>
      </w:pPr>
      <w:r>
        <w:rPr>
          <w:rFonts w:hint="eastAsia"/>
          <w:sz w:val="24"/>
          <w:szCs w:val="28"/>
        </w:rPr>
        <w:t>且点击注册时报“验证码输入错误”类似信息；验证码输入正确需允许用户点击注册按键；并将账号密码一并发送至服务器；</w:t>
      </w:r>
    </w:p>
    <w:p>
      <w:pPr>
        <w:numPr>
          <w:ilvl w:val="0"/>
          <w:numId w:val="5"/>
        </w:numPr>
        <w:bidi w:val="0"/>
        <w:rPr>
          <w:szCs w:val="28"/>
        </w:rPr>
      </w:pPr>
      <w:r>
        <w:rPr>
          <w:rFonts w:hint="eastAsia"/>
        </w:rPr>
        <w:t>密码要有一定的位数或者字符类别限定；</w:t>
      </w:r>
      <w:r>
        <w:t xml:space="preserve"> </w:t>
      </w:r>
      <w:r>
        <w:rPr>
          <w:rFonts w:hint="eastAsia"/>
        </w:rPr>
        <w:t>暂定为大于等于8位；数字、英文大小写字母、英文标点符合都可以，位数大于等于8位即可；</w:t>
      </w:r>
    </w:p>
    <w:p>
      <w:pPr>
        <w:pStyle w:val="4"/>
        <w:numPr>
          <w:ilvl w:val="0"/>
          <w:numId w:val="3"/>
        </w:numPr>
        <w:bidi w:val="0"/>
      </w:pPr>
      <w:bookmarkStart w:id="7" w:name="_Toc4741"/>
      <w:bookmarkStart w:id="8" w:name="_Toc6989"/>
      <w:r>
        <w:rPr>
          <w:rFonts w:hint="eastAsia"/>
        </w:rPr>
        <w:t>界面设计：</w:t>
      </w:r>
      <w:bookmarkEnd w:id="7"/>
      <w:bookmarkEnd w:id="8"/>
    </w:p>
    <w:p>
      <w:pPr>
        <w:rPr>
          <w:rFonts w:hint="eastAsia" w:eastAsiaTheme="minorEastAsia"/>
          <w:sz w:val="24"/>
          <w:szCs w:val="28"/>
          <w:lang w:eastAsia="zh-CN"/>
        </w:rPr>
      </w:pPr>
      <w:r>
        <w:rPr>
          <w:rFonts w:hint="eastAsia" w:eastAsiaTheme="minorEastAsia"/>
          <w:sz w:val="24"/>
          <w:szCs w:val="28"/>
          <w:lang w:eastAsia="zh-CN"/>
        </w:rPr>
        <w:drawing>
          <wp:inline distT="0" distB="0" distL="114300" distR="114300">
            <wp:extent cx="2066925" cy="3350260"/>
            <wp:effectExtent l="0" t="0" r="9525" b="2540"/>
            <wp:docPr id="26" name="图片 26" descr="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zc"/>
                    <pic:cNvPicPr>
                      <a:picLocks noChangeAspect="1"/>
                    </pic:cNvPicPr>
                  </pic:nvPicPr>
                  <pic:blipFill>
                    <a:blip r:embed="rId5"/>
                    <a:srcRect b="22146"/>
                    <a:stretch>
                      <a:fillRect/>
                    </a:stretch>
                  </pic:blipFill>
                  <pic:spPr>
                    <a:xfrm>
                      <a:off x="0" y="0"/>
                      <a:ext cx="2066925" cy="3350260"/>
                    </a:xfrm>
                    <a:prstGeom prst="rect">
                      <a:avLst/>
                    </a:prstGeom>
                  </pic:spPr>
                </pic:pic>
              </a:graphicData>
            </a:graphic>
          </wp:inline>
        </w:drawing>
      </w:r>
    </w:p>
    <w:p>
      <w:pPr>
        <w:pStyle w:val="4"/>
        <w:numPr>
          <w:ilvl w:val="0"/>
          <w:numId w:val="3"/>
        </w:numPr>
        <w:bidi w:val="0"/>
      </w:pPr>
      <w:bookmarkStart w:id="9" w:name="_Toc14337"/>
      <w:bookmarkStart w:id="10" w:name="_Toc8425"/>
      <w:r>
        <w:rPr>
          <w:rFonts w:hint="eastAsia"/>
        </w:rPr>
        <w:t>协议详情</w:t>
      </w:r>
      <w:bookmarkEnd w:id="9"/>
      <w:bookmarkEnd w:id="10"/>
    </w:p>
    <w:p>
      <w:pPr>
        <w:pStyle w:val="14"/>
        <w:numPr>
          <w:ilvl w:val="0"/>
          <w:numId w:val="6"/>
        </w:numPr>
        <w:ind w:leftChars="200" w:firstLine="0" w:firstLineChars="0"/>
        <w:rPr>
          <w:rFonts w:hint="eastAsia"/>
          <w:b/>
          <w:bCs/>
          <w:color w:val="FF0000"/>
          <w:szCs w:val="21"/>
        </w:rPr>
      </w:pPr>
      <w:r>
        <w:rPr>
          <w:rFonts w:hint="eastAsia"/>
          <w:b/>
          <w:bCs/>
          <w:color w:val="FF0000"/>
          <w:szCs w:val="21"/>
        </w:rPr>
        <w:t>请求验证码（</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(POST请求)</w:t>
      </w:r>
    </w:p>
    <w:p>
      <w:pPr>
        <w:bidi w:val="0"/>
        <w:rPr>
          <w:rFonts w:hint="eastAsia"/>
          <w:lang w:val="en-US" w:eastAsia="zh-CN"/>
        </w:rPr>
      </w:pPr>
      <w:r>
        <w:rPr>
          <w:rFonts w:hint="eastAsia"/>
          <w:lang w:val="en-US" w:eastAsia="zh-CN"/>
        </w:rPr>
        <w:t>{</w:t>
      </w:r>
    </w:p>
    <w:p>
      <w:pPr>
        <w:bidi w:val="0"/>
        <w:ind w:firstLine="420" w:firstLineChars="0"/>
      </w:pPr>
      <w:r>
        <w:t>areaCode</w:t>
      </w:r>
      <w:r>
        <w:rPr>
          <w:rFonts w:hint="default"/>
        </w:rPr>
        <w:t>: "+86"</w:t>
      </w:r>
    </w:p>
    <w:p>
      <w:pPr>
        <w:bidi w:val="0"/>
        <w:ind w:firstLine="420" w:firstLineChars="0"/>
      </w:pPr>
      <w:r>
        <w:rPr>
          <w:rFonts w:hint="default"/>
        </w:rPr>
        <w:t>identification: "1583735058957"</w:t>
      </w:r>
    </w:p>
    <w:p>
      <w:pPr>
        <w:bidi w:val="0"/>
        <w:ind w:firstLine="420" w:firstLineChars="0"/>
      </w:pPr>
      <w:r>
        <w:rPr>
          <w:rFonts w:hint="default"/>
        </w:rPr>
        <w:t>phoneNumber: "17635798369"</w:t>
      </w:r>
    </w:p>
    <w:p>
      <w:pPr>
        <w:bidi w:val="0"/>
        <w:rPr>
          <w:rFonts w:hint="default"/>
          <w:lang w:val="en-US" w:eastAsia="zh-CN"/>
        </w:rPr>
      </w:pPr>
      <w:r>
        <w:rPr>
          <w:rFonts w:hint="eastAsia"/>
          <w:lang w:val="en-US" w:eastAsia="zh-CN"/>
        </w:rPr>
        <w:t>}</w:t>
      </w:r>
    </w:p>
    <w:tbl>
      <w:tblPr>
        <w:tblStyle w:val="12"/>
        <w:tblW w:w="822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417"/>
        <w:gridCol w:w="1657"/>
        <w:gridCol w:w="3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418" w:type="dxa"/>
          </w:tcPr>
          <w:p>
            <w:pPr>
              <w:ind w:left="120" w:leftChars="50"/>
              <w:rPr>
                <w:rFonts w:hint="default" w:asciiTheme="majorEastAsia" w:hAnsiTheme="majorEastAsia" w:eastAsiaTheme="majorEastAsia" w:cstheme="majorEastAsia"/>
                <w:b/>
                <w:bCs/>
                <w:kern w:val="0"/>
                <w:sz w:val="20"/>
                <w:szCs w:val="20"/>
                <w:lang w:val="en-US" w:eastAsia="zh-CN"/>
              </w:rPr>
            </w:pPr>
            <w:r>
              <w:rPr>
                <w:rFonts w:hint="eastAsia" w:asciiTheme="majorEastAsia" w:hAnsiTheme="majorEastAsia" w:eastAsiaTheme="majorEastAsia" w:cstheme="majorEastAsia"/>
                <w:b/>
                <w:bCs/>
                <w:kern w:val="0"/>
                <w:sz w:val="20"/>
                <w:szCs w:val="20"/>
                <w:lang w:val="en-US" w:eastAsia="zh-CN"/>
              </w:rPr>
              <w:t>地址</w:t>
            </w:r>
          </w:p>
        </w:tc>
        <w:tc>
          <w:tcPr>
            <w:tcW w:w="1417"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5387" w:type="dxa"/>
            <w:gridSpan w:val="2"/>
          </w:tcPr>
          <w:p>
            <w:pPr>
              <w:ind w:left="120" w:leftChars="50"/>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418" w:type="dxa"/>
            <w:vMerge w:val="restart"/>
            <w:vAlign w:val="center"/>
          </w:tcPr>
          <w:p>
            <w:pPr>
              <w:bidi w:val="0"/>
            </w:pPr>
            <w:r>
              <w:t>/app/getPhoneCode</w:t>
            </w:r>
          </w:p>
        </w:tc>
        <w:tc>
          <w:tcPr>
            <w:tcW w:w="1417" w:type="dxa"/>
            <w:vMerge w:val="restart"/>
            <w:vAlign w:val="center"/>
          </w:tcPr>
          <w:p>
            <w:pPr>
              <w:bidi w:val="0"/>
            </w:pPr>
            <w:r>
              <w:rPr>
                <w:rFonts w:hint="eastAsia"/>
              </w:rPr>
              <w:t>请求验证码</w:t>
            </w:r>
          </w:p>
        </w:tc>
        <w:tc>
          <w:tcPr>
            <w:tcW w:w="1657" w:type="dxa"/>
            <w:vAlign w:val="center"/>
          </w:tcPr>
          <w:p>
            <w:pPr>
              <w:bidi w:val="0"/>
            </w:pPr>
            <w:r>
              <w:t>areaCode</w:t>
            </w:r>
          </w:p>
        </w:tc>
        <w:tc>
          <w:tcPr>
            <w:tcW w:w="3730" w:type="dxa"/>
            <w:vAlign w:val="center"/>
          </w:tcPr>
          <w:p>
            <w:pPr>
              <w:bidi w:val="0"/>
              <w:rPr>
                <w:lang w:val="zh-TW" w:eastAsia="zh-TW"/>
              </w:rPr>
            </w:pPr>
            <w:r>
              <w:rPr>
                <w:rFonts w:hint="eastAsia"/>
                <w:lang w:val="zh-TW"/>
              </w:rPr>
              <w:t>字符型，例如：</w:t>
            </w:r>
            <w: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418" w:type="dxa"/>
            <w:vMerge w:val="continue"/>
            <w:vAlign w:val="center"/>
          </w:tcPr>
          <w:p>
            <w:pPr>
              <w:bidi w:val="0"/>
            </w:pPr>
          </w:p>
        </w:tc>
        <w:tc>
          <w:tcPr>
            <w:tcW w:w="1417" w:type="dxa"/>
            <w:vMerge w:val="continue"/>
            <w:vAlign w:val="center"/>
          </w:tcPr>
          <w:p>
            <w:pPr>
              <w:bidi w:val="0"/>
            </w:pPr>
          </w:p>
        </w:tc>
        <w:tc>
          <w:tcPr>
            <w:tcW w:w="1657" w:type="dxa"/>
            <w:vAlign w:val="center"/>
          </w:tcPr>
          <w:p>
            <w:pPr>
              <w:bidi w:val="0"/>
            </w:pPr>
            <w:r>
              <w:rPr>
                <w:rFonts w:hint="eastAsia"/>
              </w:rPr>
              <w:t>p</w:t>
            </w:r>
            <w:r>
              <w:t>honeNumber</w:t>
            </w:r>
          </w:p>
        </w:tc>
        <w:tc>
          <w:tcPr>
            <w:tcW w:w="3730" w:type="dxa"/>
            <w:vAlign w:val="center"/>
          </w:tcPr>
          <w:p>
            <w:pPr>
              <w:bidi w:val="0"/>
            </w:pPr>
            <w:r>
              <w:rPr>
                <w:rFonts w:hint="eastAsia"/>
                <w:lang w:val="zh-TW"/>
              </w:rPr>
              <w:t>字符型，11位（仅含数字）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418" w:type="dxa"/>
            <w:vMerge w:val="continue"/>
            <w:vAlign w:val="center"/>
          </w:tcPr>
          <w:p>
            <w:pPr>
              <w:bidi w:val="0"/>
            </w:pPr>
          </w:p>
        </w:tc>
        <w:tc>
          <w:tcPr>
            <w:tcW w:w="1417" w:type="dxa"/>
            <w:vMerge w:val="continue"/>
            <w:vAlign w:val="center"/>
          </w:tcPr>
          <w:p>
            <w:pPr>
              <w:bidi w:val="0"/>
            </w:pPr>
          </w:p>
        </w:tc>
        <w:tc>
          <w:tcPr>
            <w:tcW w:w="1657" w:type="dxa"/>
            <w:vAlign w:val="center"/>
          </w:tcPr>
          <w:p>
            <w:pPr>
              <w:bidi w:val="0"/>
              <w:rPr>
                <w:rFonts w:hint="eastAsia"/>
              </w:rPr>
            </w:pPr>
            <w:r>
              <w:rPr>
                <w:rFonts w:hint="eastAsia"/>
              </w:rPr>
              <w:t>identification</w:t>
            </w:r>
          </w:p>
        </w:tc>
        <w:tc>
          <w:tcPr>
            <w:tcW w:w="3730" w:type="dxa"/>
            <w:vAlign w:val="center"/>
          </w:tcPr>
          <w:p>
            <w:pPr>
              <w:bidi w:val="0"/>
              <w:rPr>
                <w:rFonts w:hint="default"/>
                <w:lang w:val="en-US" w:eastAsia="zh-CN"/>
              </w:rPr>
            </w:pPr>
            <w:r>
              <w:rPr>
                <w:rFonts w:hint="eastAsia"/>
                <w:lang w:val="en-US" w:eastAsia="zh-CN"/>
              </w:rPr>
              <w:t>时间戳</w:t>
            </w:r>
          </w:p>
        </w:tc>
      </w:tr>
    </w:tbl>
    <w:p>
      <w:pPr>
        <w:spacing w:before="62" w:beforeLines="20" w:after="62" w:afterLines="20"/>
        <w:ind w:left="120" w:leftChars="50" w:firstLine="241" w:firstLineChars="100"/>
        <w:rPr>
          <w:rFonts w:asciiTheme="minorEastAsia" w:hAnsiTheme="minorEastAsia" w:cstheme="minorEastAsia"/>
          <w:b/>
          <w:bCs/>
          <w:szCs w:val="21"/>
        </w:rPr>
      </w:pPr>
      <w:r>
        <w:rPr>
          <w:rFonts w:hint="eastAsia" w:asciiTheme="minorEastAsia" w:hAnsiTheme="minorEastAsia" w:cstheme="minorEastAsia"/>
          <w:b/>
          <w:bCs/>
          <w:szCs w:val="21"/>
        </w:rPr>
        <w:t>“请求验证码”指令应答（</w:t>
      </w:r>
      <w:r>
        <w:rPr>
          <w:rFonts w:hint="eastAsia" w:asciiTheme="minorEastAsia" w:hAnsiTheme="minorEastAsia" w:cstheme="minorEastAsia"/>
          <w:b/>
          <w:bCs/>
        </w:rPr>
        <w:t>服务器----&gt;APP</w:t>
      </w:r>
      <w:r>
        <w:rPr>
          <w:rFonts w:hint="eastAsia" w:asciiTheme="minorEastAsia" w:hAnsiTheme="minorEastAsia" w:cstheme="minorEastAsia"/>
          <w:b/>
          <w:bCs/>
          <w:szCs w:val="21"/>
        </w:rPr>
        <w:t>）</w:t>
      </w:r>
    </w:p>
    <w:p>
      <w:pPr>
        <w:bidi w:val="0"/>
        <w:rPr>
          <w:rFonts w:hint="eastAsia"/>
          <w:lang w:val="en-US" w:eastAsia="zh-CN"/>
        </w:rPr>
      </w:pPr>
      <w:r>
        <w:rPr>
          <w:rFonts w:hint="eastAsia"/>
          <w:lang w:val="en-US" w:eastAsia="zh-CN"/>
        </w:rPr>
        <w:t>{</w:t>
      </w:r>
    </w:p>
    <w:p>
      <w:pPr>
        <w:bidi w:val="0"/>
      </w:pPr>
      <w:r>
        <w:t>data</w:t>
      </w:r>
      <w:r>
        <w:rPr>
          <w:rFonts w:hint="default"/>
        </w:rPr>
        <w:t>: "7027"</w:t>
      </w:r>
    </w:p>
    <w:p>
      <w:pPr>
        <w:bidi w:val="0"/>
      </w:pPr>
      <w:r>
        <w:rPr>
          <w:rFonts w:hint="default"/>
        </w:rPr>
        <w:t>errCode: 1</w:t>
      </w:r>
    </w:p>
    <w:p>
      <w:pPr>
        <w:bidi w:val="0"/>
      </w:pPr>
      <w:r>
        <w:rPr>
          <w:rFonts w:hint="default"/>
        </w:rPr>
        <w:t>errMsg: "成功"</w:t>
      </w:r>
    </w:p>
    <w:p>
      <w:pPr>
        <w:bidi w:val="0"/>
        <w:rPr>
          <w:rFonts w:hint="eastAsia"/>
          <w:lang w:val="en-US" w:eastAsia="zh-CN"/>
        </w:rPr>
      </w:pPr>
      <w:r>
        <w:rPr>
          <w:rFonts w:hint="eastAsia"/>
          <w:lang w:val="en-US" w:eastAsia="zh-CN"/>
        </w:rPr>
        <w:t>}</w:t>
      </w:r>
    </w:p>
    <w:tbl>
      <w:tblPr>
        <w:tblStyle w:val="12"/>
        <w:tblW w:w="8377"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613"/>
        <w:gridCol w:w="1222"/>
        <w:gridCol w:w="3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01"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613"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5063" w:type="dxa"/>
            <w:gridSpan w:val="2"/>
          </w:tcPr>
          <w:p>
            <w:pPr>
              <w:ind w:left="120" w:leftChars="50"/>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restart"/>
            <w:vAlign w:val="center"/>
          </w:tcPr>
          <w:p>
            <w:pPr>
              <w:bidi w:val="0"/>
            </w:pPr>
            <w:r>
              <w:t>/app/getPhoneCode</w:t>
            </w:r>
          </w:p>
        </w:tc>
        <w:tc>
          <w:tcPr>
            <w:tcW w:w="1613" w:type="dxa"/>
            <w:vMerge w:val="restart"/>
            <w:vAlign w:val="center"/>
          </w:tcPr>
          <w:p>
            <w:pPr>
              <w:bidi w:val="0"/>
            </w:pPr>
            <w:r>
              <w:rPr>
                <w:rFonts w:hint="eastAsia"/>
              </w:rPr>
              <w:t>发送验证码应答</w:t>
            </w:r>
          </w:p>
        </w:tc>
        <w:tc>
          <w:tcPr>
            <w:tcW w:w="1222" w:type="dxa"/>
            <w:vAlign w:val="center"/>
          </w:tcPr>
          <w:p>
            <w:pPr>
              <w:bidi w:val="0"/>
              <w:rPr>
                <w:rFonts w:hint="eastAsia"/>
                <w:lang w:eastAsia="zh-CN"/>
              </w:rPr>
            </w:pPr>
            <w:r>
              <w:rPr>
                <w:rFonts w:hint="eastAsia"/>
                <w:lang w:val="en-US" w:eastAsia="zh-CN"/>
              </w:rPr>
              <w:t>Data</w:t>
            </w:r>
          </w:p>
        </w:tc>
        <w:tc>
          <w:tcPr>
            <w:tcW w:w="3841" w:type="dxa"/>
            <w:vAlign w:val="center"/>
          </w:tcPr>
          <w:p>
            <w:pPr>
              <w:bidi w:val="0"/>
              <w:rPr>
                <w:rFonts w:hint="default"/>
                <w:lang w:val="en-US" w:eastAsia="zh-CN"/>
              </w:rPr>
            </w:pPr>
            <w:r>
              <w:rPr>
                <w:rFonts w:hint="eastAsia"/>
                <w:lang w:val="en-US" w:eastAsia="zh-CN"/>
              </w:rPr>
              <w:t>验证码Code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continue"/>
            <w:vAlign w:val="center"/>
          </w:tcPr>
          <w:p>
            <w:pPr>
              <w:bidi w:val="0"/>
            </w:pPr>
          </w:p>
        </w:tc>
        <w:tc>
          <w:tcPr>
            <w:tcW w:w="1613" w:type="dxa"/>
            <w:vMerge w:val="continue"/>
            <w:vAlign w:val="center"/>
          </w:tcPr>
          <w:p>
            <w:pPr>
              <w:bidi w:val="0"/>
            </w:pPr>
          </w:p>
        </w:tc>
        <w:tc>
          <w:tcPr>
            <w:tcW w:w="1222" w:type="dxa"/>
            <w:vAlign w:val="center"/>
          </w:tcPr>
          <w:p>
            <w:pPr>
              <w:bidi w:val="0"/>
            </w:pPr>
            <w:r>
              <w:rPr>
                <w:rFonts w:hint="default"/>
              </w:rPr>
              <w:t>errCode</w:t>
            </w:r>
          </w:p>
        </w:tc>
        <w:tc>
          <w:tcPr>
            <w:tcW w:w="3841" w:type="dxa"/>
            <w:vAlign w:val="center"/>
          </w:tcPr>
          <w:p>
            <w:pPr>
              <w:bidi w:val="0"/>
              <w:rPr>
                <w:rFonts w:hint="eastAsia"/>
                <w:lang w:val="en-US" w:eastAsia="zh-CN"/>
              </w:rPr>
            </w:pPr>
            <w:r>
              <w:rPr>
                <w:rFonts w:hint="eastAsia"/>
                <w:lang w:val="en-US" w:eastAsia="zh-CN"/>
              </w:rPr>
              <w:t xml:space="preserve">1:成功 </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continue"/>
            <w:vAlign w:val="center"/>
          </w:tcPr>
          <w:p>
            <w:pPr>
              <w:bidi w:val="0"/>
            </w:pPr>
          </w:p>
        </w:tc>
        <w:tc>
          <w:tcPr>
            <w:tcW w:w="1613" w:type="dxa"/>
            <w:vMerge w:val="continue"/>
            <w:vAlign w:val="center"/>
          </w:tcPr>
          <w:p>
            <w:pPr>
              <w:bidi w:val="0"/>
            </w:pPr>
          </w:p>
        </w:tc>
        <w:tc>
          <w:tcPr>
            <w:tcW w:w="1222" w:type="dxa"/>
            <w:vAlign w:val="center"/>
          </w:tcPr>
          <w:p>
            <w:pPr>
              <w:bidi w:val="0"/>
            </w:pPr>
            <w:r>
              <w:rPr>
                <w:rFonts w:hint="default"/>
              </w:rPr>
              <w:t>errMsg</w:t>
            </w:r>
          </w:p>
        </w:tc>
        <w:tc>
          <w:tcPr>
            <w:tcW w:w="3841" w:type="dxa"/>
            <w:vAlign w:val="center"/>
          </w:tcPr>
          <w:p>
            <w:pPr>
              <w:bidi w:val="0"/>
              <w:rPr>
                <w:rFonts w:hint="default"/>
                <w:lang w:val="en-US" w:eastAsia="zh-CN"/>
              </w:rPr>
            </w:pPr>
            <w:r>
              <w:rPr>
                <w:rFonts w:hint="eastAsia"/>
                <w:lang w:val="en-US" w:eastAsia="zh-CN"/>
              </w:rPr>
              <w:t>状态详情</w:t>
            </w:r>
          </w:p>
        </w:tc>
      </w:tr>
    </w:tbl>
    <w:p>
      <w:pPr>
        <w:pStyle w:val="14"/>
        <w:numPr>
          <w:ilvl w:val="0"/>
          <w:numId w:val="6"/>
        </w:numPr>
        <w:ind w:leftChars="200" w:firstLine="0" w:firstLineChars="0"/>
        <w:rPr>
          <w:rFonts w:hint="default"/>
          <w:b/>
          <w:bCs/>
          <w:color w:val="FF0000"/>
          <w:szCs w:val="21"/>
          <w:lang w:val="en-US" w:eastAsia="zh-CN"/>
        </w:rPr>
      </w:pPr>
      <w:bookmarkStart w:id="11" w:name="_Hlk15481425"/>
      <w:r>
        <w:rPr>
          <w:rFonts w:hint="eastAsia"/>
          <w:b/>
          <w:bCs/>
          <w:color w:val="FF0000"/>
          <w:szCs w:val="21"/>
        </w:rPr>
        <w:t>发送新账号密码（</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bookmarkEnd w:id="11"/>
      <w:r>
        <w:rPr>
          <w:rFonts w:hint="eastAsia"/>
          <w:b/>
          <w:bCs/>
          <w:color w:val="FF0000"/>
          <w:szCs w:val="21"/>
          <w:lang w:val="en-US" w:eastAsia="zh-CN"/>
        </w:rPr>
        <w:t>(POST请求)</w:t>
      </w:r>
    </w:p>
    <w:p>
      <w:pPr>
        <w:bidi w:val="0"/>
        <w:rPr>
          <w:rFonts w:hint="eastAsia"/>
          <w:lang w:val="en-US" w:eastAsia="zh-CN"/>
        </w:rPr>
      </w:pPr>
      <w:r>
        <w:rPr>
          <w:rFonts w:hint="eastAsia"/>
          <w:lang w:val="en-US" w:eastAsia="zh-CN"/>
        </w:rPr>
        <w:t>{</w:t>
      </w:r>
    </w:p>
    <w:p>
      <w:pPr>
        <w:bidi w:val="0"/>
        <w:ind w:firstLine="420" w:firstLineChars="0"/>
      </w:pPr>
      <w:r>
        <w:t>areaCode</w:t>
      </w:r>
      <w:r>
        <w:rPr>
          <w:rFonts w:hint="default"/>
        </w:rPr>
        <w:t>: ""</w:t>
      </w:r>
    </w:p>
    <w:p>
      <w:pPr>
        <w:bidi w:val="0"/>
        <w:ind w:firstLine="420" w:firstLineChars="0"/>
      </w:pPr>
      <w:r>
        <w:rPr>
          <w:rFonts w:hint="default"/>
        </w:rPr>
        <w:t>code: "7207"</w:t>
      </w:r>
    </w:p>
    <w:p>
      <w:pPr>
        <w:bidi w:val="0"/>
        <w:ind w:firstLine="420" w:firstLineChars="0"/>
      </w:pPr>
      <w:r>
        <w:rPr>
          <w:rFonts w:hint="default"/>
        </w:rPr>
        <w:t>identification: "1583735058957"</w:t>
      </w:r>
    </w:p>
    <w:p>
      <w:pPr>
        <w:bidi w:val="0"/>
        <w:ind w:firstLine="420" w:firstLineChars="0"/>
      </w:pPr>
      <w:r>
        <w:rPr>
          <w:rFonts w:hint="default"/>
        </w:rPr>
        <w:t>password: "b3094368"</w:t>
      </w:r>
    </w:p>
    <w:p>
      <w:pPr>
        <w:bidi w:val="0"/>
        <w:ind w:firstLine="420" w:firstLineChars="0"/>
        <w:rPr>
          <w:rFonts w:hint="eastAsia"/>
          <w:lang w:val="en-US" w:eastAsia="zh-CN"/>
        </w:rPr>
      </w:pPr>
      <w:r>
        <w:rPr>
          <w:rFonts w:hint="default"/>
        </w:rPr>
        <w:t>phoneNumber: "</w:t>
      </w:r>
      <w:r>
        <w:rPr>
          <w:rFonts w:hint="eastAsia"/>
          <w:lang w:val="en-US" w:eastAsia="zh-CN"/>
        </w:rPr>
        <w:t>12345678912</w:t>
      </w:r>
      <w:r>
        <w:rPr>
          <w:rFonts w:hint="default"/>
        </w:rPr>
        <w:t>"</w:t>
      </w:r>
    </w:p>
    <w:p>
      <w:pPr>
        <w:bidi w:val="0"/>
        <w:rPr>
          <w:rFonts w:hint="default"/>
          <w:lang w:val="en-US" w:eastAsia="zh-CN"/>
        </w:rPr>
      </w:pPr>
      <w:r>
        <w:rPr>
          <w:rFonts w:hint="eastAsia"/>
          <w:lang w:val="en-US" w:eastAsia="zh-CN"/>
        </w:rPr>
        <w:t>}</w:t>
      </w:r>
    </w:p>
    <w:tbl>
      <w:tblPr>
        <w:tblStyle w:val="12"/>
        <w:tblW w:w="822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559"/>
        <w:gridCol w:w="1515"/>
        <w:gridCol w:w="3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418"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559"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5245" w:type="dxa"/>
            <w:gridSpan w:val="2"/>
          </w:tcPr>
          <w:p>
            <w:pPr>
              <w:ind w:left="120" w:leftChars="50"/>
              <w:jc w:val="center"/>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418" w:type="dxa"/>
            <w:vMerge w:val="restart"/>
            <w:vAlign w:val="center"/>
          </w:tcPr>
          <w:p>
            <w:pPr>
              <w:bidi w:val="0"/>
            </w:pPr>
            <w:r>
              <w:t>/app/appRegister</w:t>
            </w:r>
          </w:p>
        </w:tc>
        <w:tc>
          <w:tcPr>
            <w:tcW w:w="1559" w:type="dxa"/>
            <w:vMerge w:val="restart"/>
            <w:vAlign w:val="center"/>
          </w:tcPr>
          <w:p>
            <w:pPr>
              <w:bidi w:val="0"/>
            </w:pPr>
            <w:r>
              <w:rPr>
                <w:rFonts w:hint="eastAsia"/>
              </w:rPr>
              <w:t>发送账号密码</w:t>
            </w:r>
          </w:p>
        </w:tc>
        <w:tc>
          <w:tcPr>
            <w:tcW w:w="1515" w:type="dxa"/>
            <w:vAlign w:val="center"/>
          </w:tcPr>
          <w:p>
            <w:pPr>
              <w:bidi w:val="0"/>
            </w:pPr>
            <w:r>
              <w:t>areaCode</w:t>
            </w:r>
          </w:p>
        </w:tc>
        <w:tc>
          <w:tcPr>
            <w:tcW w:w="3730" w:type="dxa"/>
            <w:vAlign w:val="center"/>
          </w:tcPr>
          <w:p>
            <w:pPr>
              <w:bidi w:val="0"/>
              <w:rPr>
                <w:lang w:val="zh-TW"/>
              </w:rPr>
            </w:pPr>
            <w:r>
              <w:rPr>
                <w:rFonts w:hint="eastAsia"/>
                <w:lang w:val="zh-TW"/>
              </w:rPr>
              <w:t>字符型，例如：</w:t>
            </w:r>
            <w: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418" w:type="dxa"/>
            <w:vMerge w:val="continue"/>
            <w:vAlign w:val="center"/>
          </w:tcPr>
          <w:p>
            <w:pPr>
              <w:bidi w:val="0"/>
            </w:pPr>
          </w:p>
        </w:tc>
        <w:tc>
          <w:tcPr>
            <w:tcW w:w="1559" w:type="dxa"/>
            <w:vMerge w:val="continue"/>
            <w:vAlign w:val="center"/>
          </w:tcPr>
          <w:p>
            <w:pPr>
              <w:bidi w:val="0"/>
            </w:pPr>
          </w:p>
        </w:tc>
        <w:tc>
          <w:tcPr>
            <w:tcW w:w="1515" w:type="dxa"/>
            <w:vAlign w:val="center"/>
          </w:tcPr>
          <w:p>
            <w:pPr>
              <w:bidi w:val="0"/>
            </w:pPr>
            <w:r>
              <w:rPr>
                <w:rFonts w:hint="default"/>
              </w:rPr>
              <w:t>phoneNumber</w:t>
            </w:r>
          </w:p>
        </w:tc>
        <w:tc>
          <w:tcPr>
            <w:tcW w:w="3730" w:type="dxa"/>
            <w:vAlign w:val="center"/>
          </w:tcPr>
          <w:p>
            <w:pPr>
              <w:bidi w:val="0"/>
              <w:rPr>
                <w:lang w:val="zh-TW" w:eastAsia="zh-TW"/>
              </w:rPr>
            </w:pPr>
            <w:r>
              <w:rPr>
                <w:rFonts w:hint="eastAsia"/>
                <w:lang w:val="zh-TW"/>
              </w:rPr>
              <w:t>字符型，11位（仅含数字）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418" w:type="dxa"/>
            <w:vMerge w:val="continue"/>
            <w:vAlign w:val="center"/>
          </w:tcPr>
          <w:p>
            <w:pPr>
              <w:bidi w:val="0"/>
            </w:pPr>
          </w:p>
        </w:tc>
        <w:tc>
          <w:tcPr>
            <w:tcW w:w="1559" w:type="dxa"/>
            <w:vMerge w:val="continue"/>
            <w:vAlign w:val="center"/>
          </w:tcPr>
          <w:p>
            <w:pPr>
              <w:bidi w:val="0"/>
            </w:pPr>
          </w:p>
        </w:tc>
        <w:tc>
          <w:tcPr>
            <w:tcW w:w="1515" w:type="dxa"/>
            <w:vAlign w:val="center"/>
          </w:tcPr>
          <w:p>
            <w:pPr>
              <w:bidi w:val="0"/>
            </w:pPr>
            <w:r>
              <w:t>password</w:t>
            </w:r>
          </w:p>
        </w:tc>
        <w:tc>
          <w:tcPr>
            <w:tcW w:w="3730" w:type="dxa"/>
            <w:vAlign w:val="center"/>
          </w:tcPr>
          <w:p>
            <w:pPr>
              <w:bidi w:val="0"/>
            </w:pPr>
            <w:r>
              <w:rPr>
                <w:rFonts w:hint="eastAsia"/>
              </w:rPr>
              <w:t>字符型，密码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418" w:type="dxa"/>
            <w:vMerge w:val="continue"/>
            <w:vAlign w:val="center"/>
          </w:tcPr>
          <w:p>
            <w:pPr>
              <w:bidi w:val="0"/>
            </w:pPr>
          </w:p>
        </w:tc>
        <w:tc>
          <w:tcPr>
            <w:tcW w:w="1559" w:type="dxa"/>
            <w:vMerge w:val="continue"/>
            <w:vAlign w:val="center"/>
          </w:tcPr>
          <w:p>
            <w:pPr>
              <w:bidi w:val="0"/>
            </w:pPr>
          </w:p>
        </w:tc>
        <w:tc>
          <w:tcPr>
            <w:tcW w:w="1515" w:type="dxa"/>
            <w:vAlign w:val="center"/>
          </w:tcPr>
          <w:p>
            <w:pPr>
              <w:bidi w:val="0"/>
            </w:pPr>
            <w:r>
              <w:rPr>
                <w:rFonts w:hint="eastAsia"/>
              </w:rPr>
              <w:t>identification</w:t>
            </w:r>
          </w:p>
        </w:tc>
        <w:tc>
          <w:tcPr>
            <w:tcW w:w="3730" w:type="dxa"/>
            <w:vAlign w:val="center"/>
          </w:tcPr>
          <w:p>
            <w:pPr>
              <w:bidi w:val="0"/>
              <w:rPr>
                <w:rFonts w:hint="eastAsia"/>
              </w:rPr>
            </w:pPr>
            <w:r>
              <w:rPr>
                <w:rFonts w:hint="eastAsia"/>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418" w:type="dxa"/>
            <w:vMerge w:val="continue"/>
            <w:vAlign w:val="center"/>
          </w:tcPr>
          <w:p>
            <w:pPr>
              <w:bidi w:val="0"/>
            </w:pPr>
          </w:p>
        </w:tc>
        <w:tc>
          <w:tcPr>
            <w:tcW w:w="1559" w:type="dxa"/>
            <w:vMerge w:val="continue"/>
            <w:vAlign w:val="center"/>
          </w:tcPr>
          <w:p>
            <w:pPr>
              <w:bidi w:val="0"/>
            </w:pPr>
          </w:p>
        </w:tc>
        <w:tc>
          <w:tcPr>
            <w:tcW w:w="1515" w:type="dxa"/>
            <w:vAlign w:val="center"/>
          </w:tcPr>
          <w:p>
            <w:pPr>
              <w:bidi w:val="0"/>
              <w:rPr>
                <w:rFonts w:hint="eastAsia"/>
              </w:rPr>
            </w:pPr>
            <w:r>
              <w:rPr>
                <w:rFonts w:hint="default"/>
              </w:rPr>
              <w:t>code</w:t>
            </w:r>
          </w:p>
        </w:tc>
        <w:tc>
          <w:tcPr>
            <w:tcW w:w="3730" w:type="dxa"/>
            <w:vAlign w:val="center"/>
          </w:tcPr>
          <w:p>
            <w:pPr>
              <w:bidi w:val="0"/>
              <w:rPr>
                <w:rFonts w:hint="default"/>
                <w:lang w:val="en-US" w:eastAsia="zh-CN"/>
              </w:rPr>
            </w:pPr>
            <w:r>
              <w:rPr>
                <w:rFonts w:hint="eastAsia"/>
                <w:lang w:val="en-US" w:eastAsia="zh-CN"/>
              </w:rPr>
              <w:t>验证码</w:t>
            </w:r>
          </w:p>
        </w:tc>
      </w:tr>
    </w:tbl>
    <w:p>
      <w:pPr>
        <w:pStyle w:val="14"/>
        <w:numPr>
          <w:ilvl w:val="0"/>
          <w:numId w:val="0"/>
        </w:numPr>
        <w:rPr>
          <w:rFonts w:hint="default"/>
          <w:b/>
          <w:bCs/>
          <w:color w:val="FF0000"/>
          <w:szCs w:val="21"/>
          <w:lang w:val="en-US" w:eastAsia="zh-CN"/>
        </w:rPr>
      </w:pPr>
    </w:p>
    <w:p>
      <w:pPr>
        <w:spacing w:before="62" w:beforeLines="20" w:after="62" w:afterLines="20"/>
        <w:ind w:left="120" w:leftChars="50" w:firstLine="241" w:firstLineChars="100"/>
        <w:rPr>
          <w:rFonts w:hint="eastAsia" w:asciiTheme="minorEastAsia" w:hAnsiTheme="minorEastAsia" w:cstheme="minorEastAsia"/>
          <w:b/>
          <w:bCs/>
          <w:szCs w:val="21"/>
        </w:rPr>
      </w:pPr>
      <w:r>
        <w:rPr>
          <w:rFonts w:hint="eastAsia" w:asciiTheme="minorEastAsia" w:hAnsiTheme="minorEastAsia" w:cstheme="minorEastAsia"/>
          <w:b/>
          <w:bCs/>
          <w:szCs w:val="21"/>
        </w:rPr>
        <w:t>“发送新账号密码”指令应答（</w:t>
      </w:r>
      <w:r>
        <w:rPr>
          <w:rFonts w:hint="eastAsia" w:asciiTheme="minorEastAsia" w:hAnsiTheme="minorEastAsia" w:cstheme="minorEastAsia"/>
          <w:b/>
          <w:bCs/>
        </w:rPr>
        <w:t>服务器----&gt;APP</w:t>
      </w:r>
      <w:r>
        <w:rPr>
          <w:rFonts w:hint="eastAsia" w:asciiTheme="minorEastAsia" w:hAnsiTheme="minorEastAsia" w:cstheme="minorEastAsia"/>
          <w:b/>
          <w:bCs/>
          <w:szCs w:val="21"/>
        </w:rPr>
        <w:t>）</w:t>
      </w:r>
    </w:p>
    <w:p>
      <w:pPr>
        <w:bidi w:val="0"/>
        <w:rPr>
          <w:rFonts w:hint="eastAsia"/>
          <w:lang w:val="en-US" w:eastAsia="zh-CN"/>
        </w:rPr>
      </w:pPr>
      <w:r>
        <w:rPr>
          <w:rFonts w:hint="eastAsia"/>
          <w:lang w:val="en-US" w:eastAsia="zh-CN"/>
        </w:rPr>
        <w:t>{</w:t>
      </w:r>
    </w:p>
    <w:p>
      <w:pPr>
        <w:bidi w:val="0"/>
      </w:pPr>
      <w:r>
        <w:t>data</w:t>
      </w:r>
      <w:r>
        <w:rPr>
          <w:rFonts w:hint="default"/>
        </w:rPr>
        <w:t>: null</w:t>
      </w:r>
    </w:p>
    <w:p>
      <w:pPr>
        <w:bidi w:val="0"/>
      </w:pPr>
      <w:r>
        <w:rPr>
          <w:rFonts w:hint="default"/>
        </w:rPr>
        <w:t>errCode: 100008</w:t>
      </w:r>
    </w:p>
    <w:p>
      <w:pPr>
        <w:bidi w:val="0"/>
        <w:rPr>
          <w:rFonts w:hint="eastAsia"/>
          <w:lang w:val="en-US" w:eastAsia="zh-CN"/>
        </w:rPr>
      </w:pPr>
      <w:r>
        <w:rPr>
          <w:rFonts w:hint="default"/>
        </w:rPr>
        <w:t>errMsg: "短信验证码输入有误"</w:t>
      </w:r>
    </w:p>
    <w:p>
      <w:pPr>
        <w:bidi w:val="0"/>
        <w:rPr>
          <w:rFonts w:hint="eastAsia"/>
          <w:lang w:val="en-US" w:eastAsia="zh-CN"/>
        </w:rPr>
      </w:pPr>
      <w:r>
        <w:rPr>
          <w:rFonts w:hint="eastAsia"/>
          <w:lang w:val="en-US" w:eastAsia="zh-CN"/>
        </w:rPr>
        <w:t>}</w:t>
      </w:r>
    </w:p>
    <w:tbl>
      <w:tblPr>
        <w:tblStyle w:val="12"/>
        <w:tblW w:w="8377"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701"/>
        <w:gridCol w:w="3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701"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134" w:type="dxa"/>
          </w:tcPr>
          <w:p>
            <w:pPr>
              <w:ind w:left="120" w:leftChars="50"/>
              <w:jc w:val="center"/>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5542" w:type="dxa"/>
            <w:gridSpan w:val="2"/>
          </w:tcPr>
          <w:p>
            <w:pPr>
              <w:ind w:left="120" w:leftChars="50"/>
              <w:jc w:val="center"/>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restart"/>
            <w:vAlign w:val="center"/>
          </w:tcPr>
          <w:p>
            <w:pPr>
              <w:bidi w:val="0"/>
            </w:pPr>
            <w:r>
              <w:t>/app/appRegister</w:t>
            </w:r>
          </w:p>
        </w:tc>
        <w:tc>
          <w:tcPr>
            <w:tcW w:w="1134" w:type="dxa"/>
            <w:vMerge w:val="restart"/>
            <w:vAlign w:val="center"/>
          </w:tcPr>
          <w:p>
            <w:pPr>
              <w:bidi w:val="0"/>
            </w:pPr>
            <w:r>
              <w:rPr>
                <w:rFonts w:hint="eastAsia"/>
              </w:rPr>
              <w:t>发送新账号密码指令应答</w:t>
            </w:r>
          </w:p>
        </w:tc>
        <w:tc>
          <w:tcPr>
            <w:tcW w:w="1701" w:type="dxa"/>
            <w:vAlign w:val="center"/>
          </w:tcPr>
          <w:p>
            <w:pPr>
              <w:bidi w:val="0"/>
              <w:rPr>
                <w:rFonts w:hint="eastAsia"/>
                <w:lang w:eastAsia="zh-CN"/>
              </w:rPr>
            </w:pPr>
            <w:r>
              <w:rPr>
                <w:rFonts w:hint="eastAsia"/>
                <w:lang w:val="en-US" w:eastAsia="zh-CN"/>
              </w:rPr>
              <w:t>Data</w:t>
            </w:r>
          </w:p>
        </w:tc>
        <w:tc>
          <w:tcPr>
            <w:tcW w:w="3841" w:type="dxa"/>
            <w:vAlign w:val="center"/>
          </w:tcPr>
          <w:p>
            <w:pPr>
              <w:bidi w:val="0"/>
              <w:rPr>
                <w:rFonts w:hint="default"/>
                <w:lang w:val="en-US" w:eastAsia="zh-CN"/>
              </w:rPr>
            </w:pPr>
            <w:r>
              <w:rPr>
                <w:rFonts w:hint="eastAsia"/>
                <w:lang w:val="en-US" w:eastAsia="zh-CN"/>
              </w:rPr>
              <w:t>Null(数据)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continue"/>
            <w:vAlign w:val="center"/>
          </w:tcPr>
          <w:p>
            <w:pPr>
              <w:bidi w:val="0"/>
            </w:pPr>
          </w:p>
        </w:tc>
        <w:tc>
          <w:tcPr>
            <w:tcW w:w="1134" w:type="dxa"/>
            <w:vMerge w:val="continue"/>
            <w:vAlign w:val="center"/>
          </w:tcPr>
          <w:p>
            <w:pPr>
              <w:bidi w:val="0"/>
            </w:pPr>
          </w:p>
        </w:tc>
        <w:tc>
          <w:tcPr>
            <w:tcW w:w="1701" w:type="dxa"/>
            <w:vAlign w:val="center"/>
          </w:tcPr>
          <w:p>
            <w:pPr>
              <w:bidi w:val="0"/>
            </w:pPr>
            <w:r>
              <w:rPr>
                <w:rFonts w:hint="eastAsia"/>
                <w:lang w:val="en-US" w:eastAsia="zh-CN"/>
              </w:rPr>
              <w:t>errCode</w:t>
            </w:r>
          </w:p>
        </w:tc>
        <w:tc>
          <w:tcPr>
            <w:tcW w:w="3841" w:type="dxa"/>
            <w:vAlign w:val="center"/>
          </w:tcPr>
          <w:p>
            <w:pPr>
              <w:bidi w:val="0"/>
              <w:rPr>
                <w:rFonts w:hint="default"/>
                <w:lang w:val="en-US" w:eastAsia="zh-CN"/>
              </w:rPr>
            </w:pPr>
            <w:r>
              <w:rPr>
                <w:rFonts w:hint="eastAsia"/>
                <w:lang w:val="en-US" w:eastAsia="zh-CN"/>
              </w:rPr>
              <w:t xml:space="preserve">状态码 1为成功 </w:t>
            </w:r>
            <w:r>
              <w:t>100007</w:t>
            </w:r>
            <w:r>
              <w:rPr>
                <w:rFonts w:hint="eastAsia"/>
                <w:lang w:val="en-US" w:eastAsia="zh-CN"/>
              </w:rPr>
              <w:t>-&gt;其他则状态不对(验证码错误,账号已注册等)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continue"/>
            <w:vAlign w:val="center"/>
          </w:tcPr>
          <w:p>
            <w:pPr>
              <w:bidi w:val="0"/>
            </w:pPr>
          </w:p>
        </w:tc>
        <w:tc>
          <w:tcPr>
            <w:tcW w:w="1134" w:type="dxa"/>
            <w:vMerge w:val="continue"/>
            <w:vAlign w:val="center"/>
          </w:tcPr>
          <w:p>
            <w:pPr>
              <w:bidi w:val="0"/>
            </w:pPr>
          </w:p>
        </w:tc>
        <w:tc>
          <w:tcPr>
            <w:tcW w:w="1701" w:type="dxa"/>
            <w:vAlign w:val="center"/>
          </w:tcPr>
          <w:p>
            <w:pPr>
              <w:bidi w:val="0"/>
              <w:rPr>
                <w:rFonts w:hint="eastAsia"/>
              </w:rPr>
            </w:pPr>
            <w:r>
              <w:t>errMsg</w:t>
            </w:r>
          </w:p>
        </w:tc>
        <w:tc>
          <w:tcPr>
            <w:tcW w:w="3841" w:type="dxa"/>
            <w:vAlign w:val="center"/>
          </w:tcPr>
          <w:p>
            <w:pPr>
              <w:bidi w:val="0"/>
              <w:rPr>
                <w:rFonts w:hint="default"/>
                <w:lang w:val="en-US" w:eastAsia="zh-CN"/>
              </w:rPr>
            </w:pPr>
            <w:r>
              <w:rPr>
                <w:rFonts w:hint="eastAsia"/>
                <w:lang w:val="en-US" w:eastAsia="zh-CN"/>
              </w:rPr>
              <w:t>状态信息</w:t>
            </w:r>
          </w:p>
        </w:tc>
      </w:tr>
    </w:tbl>
    <w:p>
      <w:pPr>
        <w:bidi w:val="0"/>
        <w:rPr>
          <w:rFonts w:hint="default"/>
          <w:lang w:val="en-US" w:eastAsia="zh-CN"/>
        </w:rPr>
        <w:sectPr>
          <w:pgSz w:w="11906" w:h="16838"/>
          <w:pgMar w:top="1440" w:right="1800" w:bottom="1440" w:left="1800" w:header="851" w:footer="992" w:gutter="0"/>
          <w:cols w:space="425" w:num="1"/>
          <w:docGrid w:type="lines" w:linePitch="312" w:charSpace="0"/>
        </w:sectPr>
      </w:pPr>
    </w:p>
    <w:p>
      <w:pPr>
        <w:pStyle w:val="3"/>
        <w:numPr>
          <w:ilvl w:val="0"/>
          <w:numId w:val="2"/>
        </w:numPr>
        <w:bidi w:val="0"/>
        <w:ind w:left="425" w:leftChars="0" w:hanging="425" w:firstLineChars="0"/>
      </w:pPr>
      <w:bookmarkStart w:id="12" w:name="_Toc15115"/>
      <w:bookmarkStart w:id="13" w:name="_Toc16553"/>
      <w:r>
        <w:rPr>
          <w:rFonts w:hint="eastAsia"/>
        </w:rPr>
        <w:t>APP登录界面</w:t>
      </w:r>
      <w:bookmarkEnd w:id="12"/>
      <w:bookmarkEnd w:id="13"/>
    </w:p>
    <w:p>
      <w:pPr>
        <w:pStyle w:val="4"/>
        <w:numPr>
          <w:ilvl w:val="0"/>
          <w:numId w:val="7"/>
        </w:numPr>
        <w:bidi w:val="0"/>
      </w:pPr>
      <w:bookmarkStart w:id="14" w:name="_Toc1095"/>
      <w:bookmarkStart w:id="15" w:name="_Toc14647"/>
      <w:r>
        <w:rPr>
          <w:rFonts w:hint="eastAsia"/>
        </w:rPr>
        <w:t>概述</w:t>
      </w:r>
      <w:bookmarkEnd w:id="14"/>
      <w:bookmarkEnd w:id="15"/>
    </w:p>
    <w:p>
      <w:pPr>
        <w:spacing w:line="400" w:lineRule="exact"/>
        <w:ind w:left="284"/>
        <w:rPr>
          <w:b/>
          <w:bCs/>
          <w:sz w:val="24"/>
          <w:szCs w:val="28"/>
        </w:rPr>
      </w:pPr>
      <w:r>
        <w:rPr>
          <w:rFonts w:hint="eastAsia"/>
          <w:b/>
          <w:bCs/>
          <w:sz w:val="24"/>
          <w:szCs w:val="28"/>
        </w:rPr>
        <w:t>登录过程中涉及的指令有：</w:t>
      </w:r>
    </w:p>
    <w:p>
      <w:pPr>
        <w:numPr>
          <w:ilvl w:val="0"/>
          <w:numId w:val="8"/>
        </w:numPr>
        <w:bidi w:val="0"/>
      </w:pPr>
      <w:r>
        <w:rPr>
          <w:rFonts w:hint="eastAsia"/>
        </w:rPr>
        <w:t>向服务器发送账号密码的指令；用以服务器在数据库询；</w:t>
      </w:r>
    </w:p>
    <w:p>
      <w:pPr>
        <w:numPr>
          <w:ilvl w:val="0"/>
          <w:numId w:val="8"/>
        </w:numPr>
        <w:bidi w:val="0"/>
      </w:pPr>
      <w:r>
        <w:rPr>
          <w:rFonts w:hint="eastAsia"/>
        </w:rPr>
        <w:t>服务器在数据库中搜索账号密码，如果存在返回</w:t>
      </w:r>
      <w:r>
        <w:rPr>
          <w:rFonts w:hint="eastAsia"/>
          <w:lang w:val="en-US" w:eastAsia="zh-CN"/>
        </w:rPr>
        <w:t>1</w:t>
      </w:r>
      <w:r>
        <w:rPr>
          <w:rFonts w:hint="eastAsia"/>
        </w:rPr>
        <w:t>，不存在返回</w:t>
      </w:r>
      <w:r>
        <w:rPr>
          <w:rFonts w:hint="eastAsia"/>
          <w:lang w:val="en-US" w:eastAsia="zh-CN"/>
        </w:rPr>
        <w:t>0</w:t>
      </w:r>
      <w:r>
        <w:rPr>
          <w:rFonts w:hint="eastAsia"/>
        </w:rPr>
        <w:t>，</w:t>
      </w:r>
    </w:p>
    <w:p>
      <w:pPr>
        <w:numPr>
          <w:ilvl w:val="0"/>
          <w:numId w:val="8"/>
        </w:numPr>
        <w:bidi w:val="0"/>
      </w:pPr>
      <w:r>
        <w:t>App</w:t>
      </w:r>
      <w:r>
        <w:rPr>
          <w:rFonts w:hint="eastAsia"/>
        </w:rPr>
        <w:t>解析服务器回复的账号密码是否正确的指令；</w:t>
      </w:r>
    </w:p>
    <w:p>
      <w:pPr>
        <w:numPr>
          <w:ilvl w:val="0"/>
          <w:numId w:val="8"/>
        </w:numPr>
        <w:bidi w:val="0"/>
      </w:pPr>
      <w:r>
        <w:rPr>
          <w:rFonts w:hint="eastAsia"/>
        </w:rPr>
        <w:t>忘记密码界面向服务器请求发送验证码（用以更改密码）的指令；超过两分钟未收到验证，用户可以点击以</w:t>
      </w:r>
      <w:r>
        <w:rPr>
          <w:rFonts w:hint="eastAsia"/>
          <w:lang w:val="en-US" w:eastAsia="zh-CN"/>
        </w:rPr>
        <w:t>重新发送</w:t>
      </w:r>
      <w:r>
        <w:rPr>
          <w:rFonts w:hint="eastAsia"/>
        </w:rPr>
        <w:t>；</w:t>
      </w:r>
    </w:p>
    <w:p>
      <w:pPr>
        <w:numPr>
          <w:ilvl w:val="0"/>
          <w:numId w:val="8"/>
        </w:numPr>
        <w:bidi w:val="0"/>
      </w:pPr>
      <w:r>
        <w:rPr>
          <w:rFonts w:hint="eastAsia"/>
        </w:rPr>
        <w:t>向服务器发送新账号密码的指令；用以服务器存储至数据库；</w:t>
      </w:r>
    </w:p>
    <w:p>
      <w:pPr>
        <w:numPr>
          <w:ilvl w:val="0"/>
          <w:numId w:val="8"/>
        </w:numPr>
        <w:bidi w:val="0"/>
      </w:pPr>
      <w:r>
        <w:rPr>
          <w:rFonts w:hint="eastAsia"/>
        </w:rPr>
        <w:t>第一次登录需要绑定一台设备</w:t>
      </w:r>
      <w:r>
        <w:rPr>
          <w:rFonts w:hint="eastAsia"/>
          <w:lang w:val="en-US" w:eastAsia="zh-CN"/>
        </w:rPr>
        <w:t>,</w:t>
      </w:r>
      <w:r>
        <w:rPr>
          <w:rFonts w:hint="eastAsia"/>
        </w:rPr>
        <w:t>每个手机账号</w:t>
      </w:r>
      <w:r>
        <w:rPr>
          <w:rFonts w:hint="eastAsia"/>
          <w:lang w:val="en-US" w:eastAsia="zh-CN"/>
        </w:rPr>
        <w:t>最多</w:t>
      </w:r>
      <w:r>
        <w:rPr>
          <w:rFonts w:hint="eastAsia"/>
        </w:rPr>
        <w:t>可以绑定两台设备，之后每次登录都要先向服务器获取一次绑定状态、药品数据、取药信息、提醒设置及内容；这些指令后续章节给出；</w:t>
      </w:r>
    </w:p>
    <w:p>
      <w:pPr>
        <w:spacing w:line="400" w:lineRule="exact"/>
        <w:ind w:left="283"/>
        <w:rPr>
          <w:b/>
          <w:bCs/>
          <w:sz w:val="24"/>
          <w:szCs w:val="28"/>
        </w:rPr>
      </w:pPr>
      <w:r>
        <w:rPr>
          <w:rFonts w:hint="eastAsia"/>
          <w:b/>
          <w:bCs/>
          <w:sz w:val="24"/>
          <w:szCs w:val="28"/>
        </w:rPr>
        <w:t>在</w:t>
      </w:r>
      <w:r>
        <w:rPr>
          <w:rFonts w:ascii="Times New Roman" w:hAnsi="Times New Roman" w:cs="Times New Roman"/>
          <w:b/>
          <w:bCs/>
          <w:sz w:val="24"/>
          <w:szCs w:val="28"/>
        </w:rPr>
        <w:t>APP</w:t>
      </w:r>
      <w:r>
        <w:rPr>
          <w:rFonts w:hint="eastAsia"/>
          <w:b/>
          <w:bCs/>
          <w:sz w:val="24"/>
          <w:szCs w:val="28"/>
        </w:rPr>
        <w:t>端的逻辑主要是：</w:t>
      </w:r>
    </w:p>
    <w:p>
      <w:pPr>
        <w:numPr>
          <w:ilvl w:val="0"/>
          <w:numId w:val="9"/>
        </w:numPr>
        <w:bidi w:val="0"/>
      </w:pPr>
      <w:r>
        <w:rPr>
          <w:rFonts w:hint="eastAsia"/>
        </w:rPr>
        <w:t>点击登录发送账号和密码至服务器；</w:t>
      </w:r>
    </w:p>
    <w:p>
      <w:pPr>
        <w:numPr>
          <w:ilvl w:val="0"/>
          <w:numId w:val="9"/>
        </w:numPr>
        <w:bidi w:val="0"/>
      </w:pPr>
      <w:r>
        <w:rPr>
          <w:rFonts w:hint="eastAsia"/>
        </w:rPr>
        <w:t>解析服务器回复的结果，得到账号密码是否正确；如错误需提示用户“账</w:t>
      </w:r>
    </w:p>
    <w:p>
      <w:pPr>
        <w:numPr>
          <w:ilvl w:val="0"/>
          <w:numId w:val="0"/>
        </w:numPr>
        <w:bidi w:val="0"/>
        <w:ind w:left="283" w:leftChars="0"/>
      </w:pPr>
      <w:r>
        <w:rPr>
          <w:rFonts w:hint="eastAsia"/>
        </w:rPr>
        <w:t>号或密码错误，请检查并重新输入”；如正确，进入主界面；</w:t>
      </w:r>
    </w:p>
    <w:p>
      <w:pPr>
        <w:numPr>
          <w:ilvl w:val="0"/>
          <w:numId w:val="9"/>
        </w:numPr>
        <w:bidi w:val="0"/>
        <w:rPr>
          <w:rFonts w:hint="eastAsia"/>
        </w:rPr>
      </w:pPr>
      <w:r>
        <w:rPr>
          <w:rFonts w:hint="eastAsia"/>
        </w:rPr>
        <w:t>用户点击“忘记密码”，需要跳转至“找回密码”界面且需要先输入</w:t>
      </w:r>
      <w:r>
        <w:rPr>
          <w:rFonts w:hint="eastAsia"/>
          <w:lang w:val="en-US" w:eastAsia="zh-CN"/>
        </w:rPr>
        <w:t>账号</w:t>
      </w:r>
    </w:p>
    <w:p>
      <w:pPr>
        <w:numPr>
          <w:ilvl w:val="0"/>
          <w:numId w:val="9"/>
        </w:numPr>
        <w:bidi w:val="0"/>
        <w:rPr>
          <w:rFonts w:hint="eastAsia"/>
        </w:rPr>
        <w:sectPr>
          <w:pgSz w:w="11906" w:h="16838"/>
          <w:pgMar w:top="1440" w:right="1800" w:bottom="1440" w:left="1800" w:header="851" w:footer="992" w:gutter="0"/>
          <w:cols w:space="425" w:num="1"/>
          <w:docGrid w:type="lines" w:linePitch="312" w:charSpace="0"/>
        </w:sectPr>
      </w:pPr>
      <w:r>
        <w:rPr>
          <w:rFonts w:hint="eastAsia"/>
        </w:rPr>
        <w:t>击“找回”后向服务器发送“请求验证码”指令，若用户输入了正确的验证码，则进入“重设密码”界面，再重设密码界面需要有两个密码输入框，两次都输入正确后，提示用户“密码已改，请重新登录”并在下方设置一个“确定”按钮，用户点击后直接跳转至登录界面；同时要把新的账号和密码发送至服务器；</w:t>
      </w:r>
    </w:p>
    <w:p>
      <w:pPr>
        <w:pStyle w:val="4"/>
        <w:numPr>
          <w:ilvl w:val="0"/>
          <w:numId w:val="7"/>
        </w:numPr>
        <w:bidi w:val="0"/>
        <w:rPr>
          <w:rFonts w:hint="eastAsia"/>
        </w:rPr>
      </w:pPr>
      <w:bookmarkStart w:id="16" w:name="_Toc1495"/>
      <w:bookmarkStart w:id="17" w:name="_Toc12458"/>
      <w:r>
        <w:rPr>
          <w:rFonts w:hint="eastAsia"/>
        </w:rPr>
        <w:t>界面设计</w:t>
      </w:r>
      <w:bookmarkEnd w:id="16"/>
      <w:bookmarkEnd w:id="17"/>
    </w:p>
    <w:p>
      <w:pPr>
        <w:rPr>
          <w:rFonts w:hint="eastAsia"/>
          <w:sz w:val="24"/>
          <w:szCs w:val="24"/>
        </w:rPr>
      </w:pPr>
    </w:p>
    <w:p>
      <w:pPr>
        <w:rPr>
          <w:rFonts w:hint="eastAsia"/>
          <w:sz w:val="24"/>
          <w:szCs w:val="24"/>
        </w:rPr>
      </w:pPr>
      <w:r>
        <w:rPr>
          <w:rFonts w:hint="eastAsia" w:eastAsiaTheme="minorEastAsia"/>
          <w:sz w:val="24"/>
          <w:szCs w:val="24"/>
          <w:lang w:eastAsia="zh-CN"/>
        </w:rPr>
        <w:drawing>
          <wp:inline distT="0" distB="0" distL="114300" distR="114300">
            <wp:extent cx="2595245" cy="3966210"/>
            <wp:effectExtent l="0" t="0" r="14605" b="15240"/>
            <wp:docPr id="22" name="图片 22" descr="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l"/>
                    <pic:cNvPicPr>
                      <a:picLocks noChangeAspect="1"/>
                    </pic:cNvPicPr>
                  </pic:nvPicPr>
                  <pic:blipFill>
                    <a:blip r:embed="rId6"/>
                    <a:srcRect b="1011"/>
                    <a:stretch>
                      <a:fillRect/>
                    </a:stretch>
                  </pic:blipFill>
                  <pic:spPr>
                    <a:xfrm>
                      <a:off x="0" y="0"/>
                      <a:ext cx="2595245" cy="3966210"/>
                    </a:xfrm>
                    <a:prstGeom prst="rect">
                      <a:avLst/>
                    </a:prstGeom>
                  </pic:spPr>
                </pic:pic>
              </a:graphicData>
            </a:graphic>
          </wp:inline>
        </w:drawing>
      </w:r>
      <w:r>
        <w:rPr>
          <w:rFonts w:hint="eastAsia" w:eastAsiaTheme="minorEastAsia"/>
          <w:sz w:val="24"/>
          <w:szCs w:val="24"/>
          <w:lang w:eastAsia="zh-CN"/>
        </w:rPr>
        <w:drawing>
          <wp:inline distT="0" distB="0" distL="114300" distR="114300">
            <wp:extent cx="2601595" cy="4025900"/>
            <wp:effectExtent l="0" t="0" r="8255" b="12700"/>
            <wp:docPr id="10" name="图片 10" descr="c9f107d207635d0e917d3b1b70947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9f107d207635d0e917d3b1b70947e4"/>
                    <pic:cNvPicPr>
                      <a:picLocks noChangeAspect="1"/>
                    </pic:cNvPicPr>
                  </pic:nvPicPr>
                  <pic:blipFill>
                    <a:blip r:embed="rId7"/>
                    <a:srcRect b="12587"/>
                    <a:stretch>
                      <a:fillRect/>
                    </a:stretch>
                  </pic:blipFill>
                  <pic:spPr>
                    <a:xfrm>
                      <a:off x="0" y="0"/>
                      <a:ext cx="2601595" cy="4025900"/>
                    </a:xfrm>
                    <a:prstGeom prst="rect">
                      <a:avLst/>
                    </a:prstGeom>
                  </pic:spPr>
                </pic:pic>
              </a:graphicData>
            </a:graphic>
          </wp:inline>
        </w:drawing>
      </w:r>
    </w:p>
    <w:p>
      <w:pPr>
        <w:pStyle w:val="4"/>
        <w:numPr>
          <w:ilvl w:val="0"/>
          <w:numId w:val="7"/>
        </w:numPr>
        <w:bidi w:val="0"/>
      </w:pPr>
      <w:bookmarkStart w:id="18" w:name="_Toc11356"/>
      <w:bookmarkStart w:id="19" w:name="_Toc11605"/>
      <w:r>
        <w:rPr>
          <w:rFonts w:hint="eastAsia"/>
        </w:rPr>
        <w:t>协议详情</w:t>
      </w:r>
      <w:bookmarkEnd w:id="18"/>
      <w:bookmarkEnd w:id="19"/>
    </w:p>
    <w:p>
      <w:pPr>
        <w:pStyle w:val="14"/>
        <w:numPr>
          <w:ilvl w:val="0"/>
          <w:numId w:val="10"/>
        </w:numPr>
        <w:ind w:left="987" w:firstLineChars="0"/>
        <w:rPr>
          <w:b/>
          <w:bCs/>
          <w:color w:val="FF0000"/>
          <w:szCs w:val="21"/>
        </w:rPr>
      </w:pPr>
      <w:r>
        <w:rPr>
          <w:rFonts w:hint="eastAsia"/>
          <w:b/>
          <w:bCs/>
          <w:color w:val="FF0000"/>
          <w:szCs w:val="21"/>
        </w:rPr>
        <w:t>发送未知是否正确的账号密码至服务器（</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rPr>
          <w:rFonts w:hint="eastAsia"/>
          <w:lang w:val="en-US" w:eastAsia="zh-CN"/>
        </w:rPr>
      </w:pPr>
      <w:r>
        <w:rPr>
          <w:rFonts w:hint="eastAsia"/>
          <w:lang w:val="en-US" w:eastAsia="zh-CN"/>
        </w:rPr>
        <w:t>{</w:t>
      </w:r>
    </w:p>
    <w:p>
      <w:pPr>
        <w:bidi w:val="0"/>
      </w:pPr>
      <w:r>
        <w:t>areaCode</w:t>
      </w:r>
      <w:r>
        <w:rPr>
          <w:rFonts w:hint="default"/>
        </w:rPr>
        <w:t>: "86"</w:t>
      </w:r>
    </w:p>
    <w:p>
      <w:pPr>
        <w:bidi w:val="0"/>
      </w:pPr>
      <w:r>
        <w:rPr>
          <w:rFonts w:hint="default"/>
        </w:rPr>
        <w:t>password: "l12345678"</w:t>
      </w:r>
    </w:p>
    <w:p>
      <w:pPr>
        <w:bidi w:val="0"/>
      </w:pPr>
      <w:r>
        <w:rPr>
          <w:rFonts w:hint="default"/>
        </w:rPr>
        <w:t>phoneCid: "cphone"</w:t>
      </w:r>
    </w:p>
    <w:p>
      <w:pPr>
        <w:bidi w:val="0"/>
      </w:pPr>
      <w:r>
        <w:rPr>
          <w:rFonts w:hint="default"/>
        </w:rPr>
        <w:t>phoneNumber: "17635798366"</w:t>
      </w:r>
    </w:p>
    <w:p>
      <w:pPr>
        <w:bidi w:val="0"/>
        <w:rPr>
          <w:rFonts w:hint="eastAsia"/>
          <w:lang w:val="en-US" w:eastAsia="zh-CN"/>
        </w:rPr>
      </w:pPr>
      <w:r>
        <w:rPr>
          <w:rFonts w:hint="eastAsia"/>
          <w:lang w:val="en-US" w:eastAsia="zh-CN"/>
        </w:rPr>
        <w:t>}</w:t>
      </w:r>
    </w:p>
    <w:tbl>
      <w:tblPr>
        <w:tblStyle w:val="12"/>
        <w:tblW w:w="822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417"/>
        <w:gridCol w:w="1657"/>
        <w:gridCol w:w="3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418"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417"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5387" w:type="dxa"/>
            <w:gridSpan w:val="2"/>
          </w:tcPr>
          <w:p>
            <w:pPr>
              <w:ind w:left="120" w:leftChars="50"/>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418" w:type="dxa"/>
            <w:vMerge w:val="restart"/>
            <w:vAlign w:val="center"/>
          </w:tcPr>
          <w:p>
            <w:pPr>
              <w:bidi w:val="0"/>
            </w:pPr>
            <w:r>
              <w:t>/app/appLogin</w:t>
            </w:r>
          </w:p>
        </w:tc>
        <w:tc>
          <w:tcPr>
            <w:tcW w:w="1417" w:type="dxa"/>
            <w:vMerge w:val="restart"/>
            <w:vAlign w:val="center"/>
          </w:tcPr>
          <w:p>
            <w:pPr>
              <w:bidi w:val="0"/>
            </w:pPr>
            <w:r>
              <w:rPr>
                <w:rFonts w:hint="eastAsia"/>
              </w:rPr>
              <w:t>发送账号密码</w:t>
            </w:r>
          </w:p>
        </w:tc>
        <w:tc>
          <w:tcPr>
            <w:tcW w:w="1657" w:type="dxa"/>
            <w:vAlign w:val="center"/>
          </w:tcPr>
          <w:p>
            <w:pPr>
              <w:bidi w:val="0"/>
            </w:pPr>
            <w:r>
              <w:t>areaCode</w:t>
            </w:r>
          </w:p>
        </w:tc>
        <w:tc>
          <w:tcPr>
            <w:tcW w:w="3730" w:type="dxa"/>
            <w:vAlign w:val="center"/>
          </w:tcPr>
          <w:p>
            <w:pPr>
              <w:bidi w:val="0"/>
            </w:pPr>
            <w:r>
              <w:rPr>
                <w:rFonts w:hint="eastAsia"/>
              </w:rPr>
              <w:t>字符型，例如：</w:t>
            </w:r>
            <w: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418" w:type="dxa"/>
            <w:vMerge w:val="continue"/>
            <w:vAlign w:val="center"/>
          </w:tcPr>
          <w:p>
            <w:pPr>
              <w:bidi w:val="0"/>
            </w:pPr>
          </w:p>
        </w:tc>
        <w:tc>
          <w:tcPr>
            <w:tcW w:w="1417" w:type="dxa"/>
            <w:vMerge w:val="continue"/>
            <w:vAlign w:val="center"/>
          </w:tcPr>
          <w:p>
            <w:pPr>
              <w:bidi w:val="0"/>
            </w:pPr>
          </w:p>
        </w:tc>
        <w:tc>
          <w:tcPr>
            <w:tcW w:w="1657" w:type="dxa"/>
            <w:vAlign w:val="center"/>
          </w:tcPr>
          <w:p>
            <w:pPr>
              <w:bidi w:val="0"/>
            </w:pPr>
            <w:r>
              <w:rPr>
                <w:rFonts w:hint="default"/>
              </w:rPr>
              <w:t>phoneCid</w:t>
            </w:r>
          </w:p>
        </w:tc>
        <w:tc>
          <w:tcPr>
            <w:tcW w:w="3730" w:type="dxa"/>
            <w:vAlign w:val="center"/>
          </w:tcPr>
          <w:p>
            <w:pPr>
              <w:bidi w:val="0"/>
              <w:rPr>
                <w:rFonts w:hint="default"/>
                <w:lang w:val="en-US" w:eastAsia="zh-CN"/>
              </w:rPr>
            </w:pPr>
            <w:r>
              <w:rPr>
                <w:rFonts w:hint="eastAsia"/>
                <w:lang w:val="en-US" w:eastAsia="zh-CN"/>
              </w:rPr>
              <w:t>手机唯一标识(用于推送)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418" w:type="dxa"/>
            <w:vMerge w:val="continue"/>
            <w:vAlign w:val="center"/>
          </w:tcPr>
          <w:p>
            <w:pPr>
              <w:ind w:left="120" w:leftChars="50"/>
              <w:rPr>
                <w:rFonts w:ascii="Times New Roman" w:hAnsi="Times New Roman" w:eastAsia="宋体" w:cs="Times New Roman"/>
                <w:kern w:val="0"/>
                <w:sz w:val="20"/>
                <w:szCs w:val="20"/>
              </w:rPr>
            </w:pPr>
          </w:p>
        </w:tc>
        <w:tc>
          <w:tcPr>
            <w:tcW w:w="1417" w:type="dxa"/>
            <w:vMerge w:val="continue"/>
            <w:vAlign w:val="center"/>
          </w:tcPr>
          <w:p>
            <w:pPr>
              <w:ind w:left="120" w:leftChars="50"/>
              <w:rPr>
                <w:rFonts w:ascii="Times New Roman" w:hAnsi="Times New Roman" w:eastAsia="宋体" w:cs="Times New Roman"/>
                <w:kern w:val="0"/>
                <w:sz w:val="20"/>
                <w:szCs w:val="20"/>
              </w:rPr>
            </w:pPr>
          </w:p>
        </w:tc>
        <w:tc>
          <w:tcPr>
            <w:tcW w:w="1657" w:type="dxa"/>
            <w:vAlign w:val="center"/>
          </w:tcPr>
          <w:p>
            <w:pPr>
              <w:bidi w:val="0"/>
            </w:pPr>
            <w:r>
              <w:t>password</w:t>
            </w:r>
          </w:p>
        </w:tc>
        <w:tc>
          <w:tcPr>
            <w:tcW w:w="3730" w:type="dxa"/>
            <w:vAlign w:val="center"/>
          </w:tcPr>
          <w:p>
            <w:pPr>
              <w:bidi w:val="0"/>
            </w:pPr>
            <w:r>
              <w:rPr>
                <w:rFonts w:hint="eastAsia"/>
              </w:rPr>
              <w:t>字符型，密码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418" w:type="dxa"/>
            <w:vMerge w:val="continue"/>
            <w:vAlign w:val="center"/>
          </w:tcPr>
          <w:p>
            <w:pPr>
              <w:ind w:left="120" w:leftChars="50"/>
              <w:rPr>
                <w:rFonts w:ascii="Times New Roman" w:hAnsi="Times New Roman" w:eastAsia="宋体" w:cs="Times New Roman"/>
                <w:kern w:val="0"/>
                <w:sz w:val="20"/>
                <w:szCs w:val="20"/>
              </w:rPr>
            </w:pPr>
          </w:p>
        </w:tc>
        <w:tc>
          <w:tcPr>
            <w:tcW w:w="1417" w:type="dxa"/>
            <w:vMerge w:val="continue"/>
            <w:vAlign w:val="center"/>
          </w:tcPr>
          <w:p>
            <w:pPr>
              <w:ind w:left="120" w:leftChars="50"/>
              <w:rPr>
                <w:rFonts w:ascii="Times New Roman" w:hAnsi="Times New Roman" w:eastAsia="宋体" w:cs="Times New Roman"/>
                <w:kern w:val="0"/>
                <w:sz w:val="20"/>
                <w:szCs w:val="20"/>
              </w:rPr>
            </w:pPr>
          </w:p>
        </w:tc>
        <w:tc>
          <w:tcPr>
            <w:tcW w:w="1657" w:type="dxa"/>
            <w:vAlign w:val="center"/>
          </w:tcPr>
          <w:p>
            <w:pPr>
              <w:bidi w:val="0"/>
            </w:pPr>
            <w:r>
              <w:rPr>
                <w:rFonts w:hint="default"/>
              </w:rPr>
              <w:t>phoneNumber</w:t>
            </w:r>
          </w:p>
        </w:tc>
        <w:tc>
          <w:tcPr>
            <w:tcW w:w="3730" w:type="dxa"/>
            <w:vAlign w:val="center"/>
          </w:tcPr>
          <w:p>
            <w:pPr>
              <w:bidi w:val="0"/>
              <w:rPr>
                <w:rFonts w:hint="default"/>
                <w:lang w:val="en-US" w:eastAsia="zh-CN"/>
              </w:rPr>
            </w:pPr>
            <w:r>
              <w:rPr>
                <w:rFonts w:hint="eastAsia"/>
                <w:lang w:val="en-US" w:eastAsia="zh-CN"/>
              </w:rPr>
              <w:t>手机号:11位</w:t>
            </w:r>
          </w:p>
        </w:tc>
      </w:tr>
    </w:tbl>
    <w:p>
      <w:pPr>
        <w:numPr>
          <w:ilvl w:val="0"/>
          <w:numId w:val="0"/>
        </w:numPr>
        <w:bidi w:val="0"/>
        <w:rPr>
          <w:rFonts w:hint="default"/>
          <w:lang w:val="en-US" w:eastAsia="zh-CN"/>
        </w:rPr>
      </w:pPr>
    </w:p>
    <w:p>
      <w:pPr>
        <w:rPr>
          <w:rFonts w:hint="eastAsia" w:asciiTheme="minorEastAsia" w:hAnsiTheme="minorEastAsia" w:cstheme="minorEastAsia"/>
          <w:b/>
          <w:bCs/>
          <w:szCs w:val="21"/>
        </w:rPr>
      </w:pPr>
      <w:r>
        <w:rPr>
          <w:rFonts w:hint="eastAsia" w:asciiTheme="minorEastAsia" w:hAnsiTheme="minorEastAsia" w:cstheme="minorEastAsia"/>
          <w:b/>
          <w:bCs/>
          <w:szCs w:val="21"/>
        </w:rPr>
        <w:t>“</w:t>
      </w:r>
      <w:r>
        <w:rPr>
          <w:rFonts w:asciiTheme="minorEastAsia" w:hAnsiTheme="minorEastAsia" w:cstheme="minorEastAsia"/>
          <w:b/>
          <w:bCs/>
          <w:szCs w:val="21"/>
        </w:rPr>
        <w:t>发送未知是否正确的账号密码至服务器</w:t>
      </w:r>
      <w:r>
        <w:rPr>
          <w:rFonts w:hint="eastAsia" w:asciiTheme="minorEastAsia" w:hAnsiTheme="minorEastAsia" w:cstheme="minorEastAsia"/>
          <w:b/>
          <w:bCs/>
          <w:szCs w:val="21"/>
        </w:rPr>
        <w:t>”指令应答（</w:t>
      </w:r>
      <w:r>
        <w:rPr>
          <w:rFonts w:hint="eastAsia" w:asciiTheme="minorEastAsia" w:hAnsiTheme="minorEastAsia" w:cstheme="minorEastAsia"/>
          <w:b/>
          <w:bCs/>
        </w:rPr>
        <w:t>服务器----&gt;APP</w:t>
      </w:r>
      <w:r>
        <w:rPr>
          <w:rFonts w:hint="eastAsia" w:asciiTheme="minorEastAsia" w:hAnsiTheme="minorEastAsia" w:cstheme="minorEastAsia"/>
          <w:b/>
          <w:bCs/>
          <w:szCs w:val="21"/>
        </w:rPr>
        <w:t>）</w:t>
      </w:r>
    </w:p>
    <w:p>
      <w:pPr>
        <w:bidi w:val="0"/>
        <w:rPr>
          <w:rFonts w:hint="eastAsia"/>
          <w:lang w:val="en-US" w:eastAsia="zh-CN"/>
        </w:rPr>
      </w:pPr>
      <w:r>
        <w:rPr>
          <w:rFonts w:hint="eastAsia"/>
          <w:lang w:val="en-US" w:eastAsia="zh-CN"/>
        </w:rPr>
        <w:t>{</w:t>
      </w:r>
    </w:p>
    <w:p>
      <w:pPr>
        <w:bidi w:val="0"/>
        <w:ind w:firstLine="420" w:firstLineChars="0"/>
        <w:rPr>
          <w:rFonts w:hint="default"/>
          <w:lang w:val="en-US" w:eastAsia="zh-CN"/>
        </w:rPr>
      </w:pPr>
      <w:r>
        <w:rPr>
          <w:rFonts w:hint="eastAsia"/>
          <w:lang w:val="en-US" w:eastAsia="zh-CN"/>
        </w:rPr>
        <w:t>{</w:t>
      </w:r>
    </w:p>
    <w:p>
      <w:pPr>
        <w:bidi w:val="0"/>
        <w:ind w:firstLine="420" w:firstLineChars="0"/>
      </w:pPr>
      <w:r>
        <w:t>areaCode</w:t>
      </w:r>
      <w:r>
        <w:rPr>
          <w:rFonts w:hint="default"/>
        </w:rPr>
        <w:t>: ""</w:t>
      </w:r>
    </w:p>
    <w:p>
      <w:pPr>
        <w:bidi w:val="0"/>
        <w:ind w:firstLine="420" w:firstLineChars="0"/>
      </w:pPr>
      <w:r>
        <w:rPr>
          <w:rFonts w:hint="default"/>
        </w:rPr>
        <w:t>countNumber: 0</w:t>
      </w:r>
    </w:p>
    <w:p>
      <w:pPr>
        <w:bidi w:val="0"/>
        <w:ind w:firstLine="420" w:firstLineChars="0"/>
      </w:pPr>
      <w:r>
        <w:rPr>
          <w:rFonts w:hint="default"/>
        </w:rPr>
        <w:t>id: 7</w:t>
      </w:r>
    </w:p>
    <w:p>
      <w:pPr>
        <w:bidi w:val="0"/>
        <w:ind w:firstLine="420" w:firstLineChars="0"/>
      </w:pPr>
      <w:r>
        <w:rPr>
          <w:rFonts w:hint="default"/>
        </w:rPr>
        <w:t>phoneNumber: "17635798369"</w:t>
      </w:r>
    </w:p>
    <w:p>
      <w:pPr>
        <w:bidi w:val="0"/>
        <w:ind w:firstLine="420" w:firstLineChars="0"/>
      </w:pPr>
      <w:r>
        <w:rPr>
          <w:rFonts w:hint="default"/>
        </w:rPr>
        <w:t>token: "5749485c57595a4e565050495f530a504d565751495a515b4e4855071a5d095e0f0551045144145d5f5c5a49015248"</w:t>
      </w:r>
    </w:p>
    <w:p>
      <w:pPr>
        <w:bidi w:val="0"/>
        <w:ind w:firstLine="420" w:firstLineChars="0"/>
        <w:rPr>
          <w:rFonts w:hint="eastAsia"/>
          <w:lang w:val="en-US" w:eastAsia="zh-CN"/>
        </w:rPr>
      </w:pPr>
      <w:r>
        <w:rPr>
          <w:rFonts w:hint="default"/>
        </w:rPr>
        <w:t>uuid: "dee6d7a58c7549efa3324c5d4e8f76fe"</w:t>
      </w:r>
    </w:p>
    <w:p>
      <w:pPr>
        <w:bidi w:val="0"/>
        <w:ind w:firstLine="420" w:firstLineChars="0"/>
      </w:pPr>
      <w:r>
        <w:rPr>
          <w:rFonts w:hint="eastAsia"/>
          <w:lang w:val="en-US" w:eastAsia="zh-CN"/>
        </w:rPr>
        <w:t>}</w:t>
      </w:r>
    </w:p>
    <w:p>
      <w:pPr>
        <w:bidi w:val="0"/>
      </w:pPr>
      <w:r>
        <w:rPr>
          <w:rFonts w:hint="default"/>
        </w:rPr>
        <w:t>errCode: 1</w:t>
      </w:r>
    </w:p>
    <w:p>
      <w:pPr>
        <w:bidi w:val="0"/>
      </w:pPr>
      <w:r>
        <w:rPr>
          <w:rFonts w:hint="default"/>
        </w:rPr>
        <w:t>errMsg: "成功"</w:t>
      </w:r>
    </w:p>
    <w:p>
      <w:pPr>
        <w:numPr>
          <w:ilvl w:val="0"/>
          <w:numId w:val="0"/>
        </w:numPr>
        <w:bidi w:val="0"/>
        <w:rPr>
          <w:rFonts w:hint="default"/>
          <w:lang w:val="en-US" w:eastAsia="zh-CN"/>
        </w:rPr>
      </w:pPr>
      <w:r>
        <w:rPr>
          <w:rFonts w:hint="eastAsia"/>
          <w:lang w:val="en-US" w:eastAsia="zh-CN"/>
        </w:rPr>
        <w:t>}</w:t>
      </w:r>
    </w:p>
    <w:tbl>
      <w:tblPr>
        <w:tblStyle w:val="12"/>
        <w:tblW w:w="808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701"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134"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5245" w:type="dxa"/>
            <w:gridSpan w:val="2"/>
          </w:tcPr>
          <w:p>
            <w:pPr>
              <w:ind w:left="120" w:leftChars="50"/>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restart"/>
            <w:vAlign w:val="center"/>
          </w:tcPr>
          <w:p>
            <w:pPr>
              <w:bidi w:val="0"/>
            </w:pPr>
            <w:r>
              <w:t>verificationCode</w:t>
            </w:r>
            <w:r>
              <w:rPr>
                <w:rFonts w:hint="eastAsia"/>
              </w:rPr>
              <w:t>Flag</w:t>
            </w:r>
            <w:r>
              <w:t>Response</w:t>
            </w:r>
          </w:p>
        </w:tc>
        <w:tc>
          <w:tcPr>
            <w:tcW w:w="1134" w:type="dxa"/>
            <w:vMerge w:val="restart"/>
            <w:vAlign w:val="center"/>
          </w:tcPr>
          <w:p>
            <w:pPr>
              <w:bidi w:val="0"/>
            </w:pPr>
            <w:r>
              <w:rPr>
                <w:rFonts w:hint="eastAsia"/>
              </w:rPr>
              <w:t>发送验证码应答</w:t>
            </w:r>
          </w:p>
        </w:tc>
        <w:tc>
          <w:tcPr>
            <w:tcW w:w="1418" w:type="dxa"/>
            <w:vAlign w:val="center"/>
          </w:tcPr>
          <w:p>
            <w:pPr>
              <w:bidi w:val="0"/>
            </w:pPr>
            <w:r>
              <w:rPr>
                <w:rFonts w:hint="eastAsia"/>
                <w:lang w:val="en-US" w:eastAsia="zh-CN"/>
              </w:rPr>
              <w:t>data</w:t>
            </w:r>
          </w:p>
        </w:tc>
        <w:tc>
          <w:tcPr>
            <w:tcW w:w="3827" w:type="dxa"/>
            <w:vAlign w:val="center"/>
          </w:tcPr>
          <w:p>
            <w:pPr>
              <w:bidi w:val="0"/>
              <w:rPr>
                <w:rFonts w:hint="default" w:eastAsia="宋体"/>
                <w:lang w:val="en-US" w:eastAsia="zh-CN"/>
              </w:rPr>
            </w:pPr>
            <w:r>
              <w:t>Token</w:t>
            </w:r>
            <w:r>
              <w:rPr>
                <w:rFonts w:hint="eastAsia"/>
                <w:lang w:val="en-US" w:eastAsia="zh-CN"/>
              </w:rPr>
              <w:t>:</w:t>
            </w:r>
            <w:r>
              <w:rPr>
                <w:rFonts w:hint="default"/>
                <w:lang w:val="en-US" w:eastAsia="zh-CN"/>
              </w:rPr>
              <w:t>””</w:t>
            </w:r>
            <w:r>
              <w:rPr>
                <w:rFonts w:hint="eastAsia"/>
                <w:lang w:val="en-US" w:eastAsia="zh-CN"/>
              </w:rPr>
              <w:t>用户标识</w:t>
            </w:r>
          </w:p>
          <w:p>
            <w:pPr>
              <w:bidi w:val="0"/>
              <w:rPr>
                <w:rFonts w:hint="default" w:eastAsia="宋体"/>
                <w:lang w:val="en-US" w:eastAsia="zh-CN"/>
              </w:rPr>
            </w:pPr>
            <w:r>
              <w:t>Uuid</w:t>
            </w:r>
            <w:r>
              <w:rPr>
                <w:rFonts w:hint="eastAsia"/>
                <w:lang w:val="en-US" w:eastAsia="zh-CN"/>
              </w:rPr>
              <w:t>:</w:t>
            </w:r>
            <w:r>
              <w:rPr>
                <w:rFonts w:hint="default"/>
                <w:lang w:val="en-US" w:eastAsia="zh-CN"/>
              </w:rPr>
              <w:t>””</w:t>
            </w:r>
            <w:r>
              <w:rPr>
                <w:rFonts w:hint="eastAsia"/>
                <w:lang w:val="en-US" w:eastAsia="zh-CN"/>
              </w:rPr>
              <w:t>唯一标识符</w:t>
            </w:r>
          </w:p>
          <w:p>
            <w:pPr>
              <w:bidi w:val="0"/>
              <w:rPr>
                <w:rFonts w:hint="default" w:eastAsia="宋体"/>
                <w:lang w:val="en-US" w:eastAsia="zh-CN"/>
              </w:rPr>
            </w:pPr>
            <w:r>
              <w:t>phoneNumber</w:t>
            </w:r>
            <w:r>
              <w:rPr>
                <w:rFonts w:hint="eastAsia"/>
                <w:lang w:val="en-US" w:eastAsia="zh-CN"/>
              </w:rPr>
              <w:t>:</w:t>
            </w:r>
            <w:r>
              <w:rPr>
                <w:rFonts w:hint="default"/>
                <w:lang w:val="en-US" w:eastAsia="zh-CN"/>
              </w:rPr>
              <w:t>””</w:t>
            </w:r>
            <w:r>
              <w:rPr>
                <w:rFonts w:hint="eastAsia"/>
                <w:lang w:val="en-US" w:eastAsia="zh-CN"/>
              </w:rPr>
              <w:t>手机号</w:t>
            </w:r>
          </w:p>
          <w:p>
            <w:pPr>
              <w:bidi w:val="0"/>
              <w:rPr>
                <w:rFonts w:hint="eastAsia" w:eastAsia="宋体"/>
                <w:lang w:val="en-US" w:eastAsia="zh-CN"/>
              </w:rPr>
            </w:pPr>
            <w:r>
              <w:t>Id</w:t>
            </w:r>
            <w:r>
              <w:rPr>
                <w:rFonts w:hint="eastAsia"/>
                <w:lang w:val="en-US" w:eastAsia="zh-CN"/>
              </w:rPr>
              <w:t>:</w:t>
            </w:r>
          </w:p>
          <w:p>
            <w:pPr>
              <w:bidi w:val="0"/>
              <w:rPr>
                <w:rFonts w:hint="default" w:eastAsia="宋体"/>
                <w:lang w:val="en-US" w:eastAsia="zh-CN"/>
              </w:rPr>
            </w:pPr>
            <w:r>
              <w:t>countNumber</w:t>
            </w:r>
            <w:r>
              <w:rPr>
                <w:rFonts w:hint="eastAsia"/>
                <w:lang w:val="en-US" w:eastAsia="zh-CN"/>
              </w:rPr>
              <w:t>:</w:t>
            </w:r>
            <w:r>
              <w:rPr>
                <w:rFonts w:hint="default"/>
                <w:lang w:val="en-US" w:eastAsia="zh-CN"/>
              </w:rPr>
              <w:t>””</w:t>
            </w:r>
            <w:r>
              <w:rPr>
                <w:rFonts w:hint="eastAsia"/>
                <w:lang w:val="en-US" w:eastAsia="zh-CN"/>
              </w:rPr>
              <w:t>,手机号</w:t>
            </w:r>
          </w:p>
          <w:p>
            <w:pPr>
              <w:bidi w:val="0"/>
              <w:rPr>
                <w:rFonts w:hint="default" w:eastAsia="宋体"/>
                <w:lang w:val="en-US" w:eastAsia="zh-CN"/>
              </w:rPr>
            </w:pPr>
            <w:r>
              <w:t>areaCode</w:t>
            </w:r>
            <w:r>
              <w:rPr>
                <w:rFonts w:hint="eastAsia"/>
                <w:lang w:val="en-US" w:eastAsia="zh-CN"/>
              </w:rPr>
              <w:t>:</w:t>
            </w:r>
            <w:r>
              <w:rPr>
                <w:rFonts w:hint="default"/>
                <w:lang w:val="en-US" w:eastAsia="zh-CN"/>
              </w:rPr>
              <w:t>””</w:t>
            </w:r>
            <w:r>
              <w:rPr>
                <w:rFonts w:hint="eastAsia"/>
                <w:lang w:val="en-US" w:eastAsia="zh-CN"/>
              </w:rPr>
              <w:t>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continue"/>
            <w:vAlign w:val="center"/>
          </w:tcPr>
          <w:p>
            <w:pPr>
              <w:bidi w:val="0"/>
            </w:pPr>
          </w:p>
        </w:tc>
        <w:tc>
          <w:tcPr>
            <w:tcW w:w="1134" w:type="dxa"/>
            <w:vMerge w:val="continue"/>
            <w:vAlign w:val="center"/>
          </w:tcPr>
          <w:p>
            <w:pPr>
              <w:bidi w:val="0"/>
            </w:pPr>
          </w:p>
        </w:tc>
        <w:tc>
          <w:tcPr>
            <w:tcW w:w="1418" w:type="dxa"/>
            <w:vAlign w:val="center"/>
          </w:tcPr>
          <w:p>
            <w:pPr>
              <w:bidi w:val="0"/>
            </w:pPr>
            <w:r>
              <w:rPr>
                <w:rFonts w:hint="eastAsia"/>
                <w:lang w:val="en-US" w:eastAsia="zh-CN"/>
              </w:rPr>
              <w:t>errCode</w:t>
            </w:r>
          </w:p>
        </w:tc>
        <w:tc>
          <w:tcPr>
            <w:tcW w:w="3827" w:type="dxa"/>
            <w:vAlign w:val="center"/>
          </w:tcPr>
          <w:p>
            <w:pPr>
              <w:bidi w:val="0"/>
            </w:pPr>
            <w:r>
              <w:rPr>
                <w:rFonts w:hint="eastAsia"/>
              </w:rPr>
              <w:t>在数据库中的查找结果，</w:t>
            </w:r>
          </w:p>
          <w:p>
            <w:pPr>
              <w:bidi w:val="0"/>
            </w:pPr>
            <w:r>
              <w:rPr>
                <w:rFonts w:hint="eastAsia"/>
                <w:lang w:val="en-US" w:eastAsia="zh-CN"/>
              </w:rPr>
              <w:t>1</w:t>
            </w:r>
            <w:r>
              <w:rPr>
                <w:rFonts w:hint="eastAsia"/>
              </w:rPr>
              <w:t>为账号密码匹配成功，</w:t>
            </w:r>
          </w:p>
          <w:p>
            <w:pPr>
              <w:bidi w:val="0"/>
            </w:pPr>
            <w:r>
              <w:rPr>
                <w:rFonts w:hint="eastAsia"/>
                <w:lang w:val="en-US" w:eastAsia="zh-CN"/>
              </w:rPr>
              <w:t>100009</w:t>
            </w:r>
            <w:r>
              <w:rPr>
                <w:rFonts w:hint="eastAsia"/>
              </w:rPr>
              <w:t>为账号密码匹配失败；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continue"/>
            <w:tcBorders>
              <w:bottom w:val="single" w:color="auto" w:sz="4" w:space="0"/>
            </w:tcBorders>
            <w:vAlign w:val="center"/>
          </w:tcPr>
          <w:p>
            <w:pPr>
              <w:bidi w:val="0"/>
            </w:pPr>
          </w:p>
        </w:tc>
        <w:tc>
          <w:tcPr>
            <w:tcW w:w="1134" w:type="dxa"/>
            <w:vMerge w:val="continue"/>
            <w:tcBorders>
              <w:bottom w:val="single" w:color="auto" w:sz="4" w:space="0"/>
            </w:tcBorders>
            <w:vAlign w:val="center"/>
          </w:tcPr>
          <w:p>
            <w:pPr>
              <w:bidi w:val="0"/>
            </w:pPr>
          </w:p>
        </w:tc>
        <w:tc>
          <w:tcPr>
            <w:tcW w:w="1418" w:type="dxa"/>
            <w:vAlign w:val="center"/>
          </w:tcPr>
          <w:p>
            <w:pPr>
              <w:bidi w:val="0"/>
            </w:pPr>
            <w:r>
              <w:rPr>
                <w:rFonts w:hint="eastAsia"/>
                <w:lang w:val="en-US" w:eastAsia="zh-CN"/>
              </w:rPr>
              <w:t>errMsg</w:t>
            </w:r>
          </w:p>
        </w:tc>
        <w:tc>
          <w:tcPr>
            <w:tcW w:w="3827" w:type="dxa"/>
            <w:vAlign w:val="center"/>
          </w:tcPr>
          <w:p>
            <w:pPr>
              <w:bidi w:val="0"/>
              <w:rPr>
                <w:rFonts w:hint="default"/>
                <w:lang w:val="en-US" w:eastAsia="zh-CN"/>
              </w:rPr>
            </w:pPr>
            <w:r>
              <w:rPr>
                <w:rFonts w:hint="eastAsia"/>
                <w:lang w:val="en-US" w:eastAsia="zh-CN"/>
              </w:rPr>
              <w:t>返回信息(成功 ｜</w:t>
            </w:r>
            <w:r>
              <w:t>账号或密码错误，请检查并重新输入</w:t>
            </w:r>
            <w:r>
              <w:rPr>
                <w:rFonts w:hint="eastAsia"/>
                <w:lang w:val="en-US" w:eastAsia="zh-CN"/>
              </w:rPr>
              <w:t>)</w:t>
            </w:r>
          </w:p>
        </w:tc>
      </w:tr>
    </w:tbl>
    <w:p>
      <w:pPr>
        <w:rPr>
          <w:rFonts w:hint="eastAsia"/>
          <w:sz w:val="24"/>
          <w:szCs w:val="24"/>
        </w:rPr>
      </w:pPr>
    </w:p>
    <w:p>
      <w:pPr>
        <w:rPr>
          <w:rFonts w:hint="eastAsia"/>
          <w:sz w:val="24"/>
          <w:szCs w:val="24"/>
        </w:rPr>
        <w:sectPr>
          <w:pgSz w:w="11906" w:h="16838"/>
          <w:pgMar w:top="1440" w:right="1800" w:bottom="1440" w:left="1800" w:header="851" w:footer="992" w:gutter="0"/>
          <w:cols w:space="425" w:num="1"/>
          <w:docGrid w:type="lines" w:linePitch="312" w:charSpace="0"/>
        </w:sectPr>
      </w:pPr>
    </w:p>
    <w:p>
      <w:pPr>
        <w:pStyle w:val="3"/>
        <w:numPr>
          <w:ilvl w:val="0"/>
          <w:numId w:val="2"/>
        </w:numPr>
        <w:bidi w:val="0"/>
        <w:ind w:left="425" w:leftChars="0" w:hanging="425" w:firstLineChars="0"/>
        <w:rPr>
          <w:rFonts w:hint="eastAsia"/>
        </w:rPr>
      </w:pPr>
      <w:bookmarkStart w:id="20" w:name="_Toc9082"/>
      <w:bookmarkStart w:id="21" w:name="_Toc17888"/>
      <w:r>
        <w:rPr>
          <w:rFonts w:hint="eastAsia"/>
        </w:rPr>
        <w:t>药盒绑定解绑界面</w:t>
      </w:r>
      <w:bookmarkEnd w:id="20"/>
      <w:bookmarkEnd w:id="21"/>
    </w:p>
    <w:p>
      <w:pPr>
        <w:pStyle w:val="4"/>
        <w:numPr>
          <w:ilvl w:val="0"/>
          <w:numId w:val="11"/>
        </w:numPr>
        <w:bidi w:val="0"/>
        <w:rPr>
          <w:rFonts w:hint="eastAsia"/>
        </w:rPr>
      </w:pPr>
      <w:bookmarkStart w:id="22" w:name="_Toc32011"/>
      <w:bookmarkStart w:id="23" w:name="_Toc26119"/>
      <w:r>
        <w:rPr>
          <w:rFonts w:hint="eastAsia"/>
        </w:rPr>
        <w:t>概述</w:t>
      </w:r>
      <w:bookmarkEnd w:id="22"/>
      <w:bookmarkEnd w:id="23"/>
    </w:p>
    <w:p>
      <w:pPr>
        <w:bidi w:val="0"/>
        <w:ind w:firstLine="420" w:firstLineChars="0"/>
      </w:pPr>
      <w:r>
        <w:rPr>
          <w:rFonts w:hint="eastAsia"/>
        </w:rPr>
        <w:t>绑定是指将用户的账号与设备绑定起来，每个手机账号可以绑定两台设备，而每台设备只能绑定一个手机账号；绑定成功后，用户可以向设备发送取药指令或者进行用户信息的更改等操作，该操作更改的信息可以同步到服务器与药盒端；同时药盒端更改的信息可以同步至服务器和手机端；</w:t>
      </w:r>
    </w:p>
    <w:p>
      <w:pPr>
        <w:bidi w:val="0"/>
        <w:ind w:firstLine="420" w:firstLineChars="0"/>
      </w:pPr>
      <w:r>
        <w:rPr>
          <w:rFonts w:hint="eastAsia"/>
        </w:rPr>
        <w:t>手机端和硬件都可以解除绑定，</w:t>
      </w:r>
      <w:r>
        <w:rPr>
          <w:rFonts w:hint="eastAsia"/>
          <w:lang w:val="en-US" w:eastAsia="zh-CN"/>
        </w:rPr>
        <w:t>手机需要等待设备</w:t>
      </w:r>
      <w:r>
        <w:rPr>
          <w:rFonts w:hint="eastAsia"/>
        </w:rPr>
        <w:t>确认，服务器需要解除绑定，解绑后手机端</w:t>
      </w:r>
      <w:r>
        <w:rPr>
          <w:rFonts w:hint="eastAsia"/>
          <w:lang w:val="en-US" w:eastAsia="zh-CN"/>
        </w:rPr>
        <w:t>则退出到选择设备页,无法进入主页面</w:t>
      </w:r>
      <w:r>
        <w:rPr>
          <w:rFonts w:hint="eastAsia"/>
        </w:rPr>
        <w:t>。</w:t>
      </w:r>
    </w:p>
    <w:p>
      <w:pPr>
        <w:bidi w:val="0"/>
        <w:ind w:firstLine="420" w:firstLineChars="0"/>
        <w:rPr>
          <w:ins w:id="1" w:author="jin yang" w:date="2019-08-12T16:04:00Z"/>
        </w:rPr>
      </w:pPr>
      <w:ins w:id="2" w:author="jin yang" w:date="2019-08-12T16:04:00Z">
        <w:r>
          <w:rPr>
            <w:rFonts w:hint="eastAsia"/>
          </w:rPr>
          <w:t>绑定</w:t>
        </w:r>
      </w:ins>
      <w:r>
        <w:rPr>
          <w:rFonts w:hint="eastAsia"/>
        </w:rPr>
        <w:t>方式：绑定</w:t>
      </w:r>
      <w:ins w:id="3" w:author="jin yang" w:date="2019-08-12T16:04:00Z">
        <w:r>
          <w:rPr>
            <w:rFonts w:hint="eastAsia"/>
          </w:rPr>
          <w:t>需</w:t>
        </w:r>
      </w:ins>
      <w:r>
        <w:rPr>
          <w:rFonts w:hint="eastAsia"/>
        </w:rPr>
        <w:t>要用户</w:t>
      </w:r>
      <w:ins w:id="4" w:author="jin yang" w:date="2019-08-12T16:04:00Z">
        <w:r>
          <w:rPr>
            <w:rFonts w:hint="eastAsia"/>
          </w:rPr>
          <w:t>输入</w:t>
        </w:r>
      </w:ins>
      <w:r>
        <w:rPr>
          <w:rFonts w:hint="eastAsia"/>
        </w:rPr>
        <w:t>药盒12位序列号（数字加英文小写字母的组合）</w:t>
      </w:r>
      <w:ins w:id="5" w:author="jin yang" w:date="2019-08-12T16:04:00Z">
        <w:r>
          <w:rPr>
            <w:rFonts w:hint="eastAsia"/>
          </w:rPr>
          <w:t>或扫描</w:t>
        </w:r>
      </w:ins>
      <w:r>
        <w:rPr>
          <w:rFonts w:hint="eastAsia"/>
        </w:rPr>
        <w:t>药盒显示屏上显示的</w:t>
      </w:r>
      <w:ins w:id="6" w:author="jin yang" w:date="2019-08-12T16:04:00Z">
        <w:r>
          <w:rPr>
            <w:rFonts w:hint="eastAsia"/>
          </w:rPr>
          <w:t>二维码</w:t>
        </w:r>
      </w:ins>
      <w:r>
        <w:rPr>
          <w:rFonts w:hint="eastAsia"/>
        </w:rPr>
        <w:t>序列号</w:t>
      </w:r>
      <w:ins w:id="7" w:author="jin yang" w:date="2019-08-12T16:04:00Z">
        <w:r>
          <w:rPr>
            <w:rFonts w:hint="eastAsia"/>
          </w:rPr>
          <w:t>，</w:t>
        </w:r>
      </w:ins>
      <w:r>
        <w:t xml:space="preserve"> </w:t>
      </w:r>
    </w:p>
    <w:p>
      <w:pPr>
        <w:spacing w:line="400" w:lineRule="exact"/>
        <w:ind w:left="284"/>
        <w:rPr>
          <w:b/>
          <w:bCs/>
          <w:sz w:val="24"/>
          <w:szCs w:val="28"/>
        </w:rPr>
      </w:pPr>
      <w:r>
        <w:rPr>
          <w:rFonts w:hint="eastAsia"/>
          <w:b/>
          <w:bCs/>
          <w:sz w:val="24"/>
          <w:szCs w:val="28"/>
        </w:rPr>
        <w:t>绑定解绑过程中涉及的指令有：</w:t>
      </w:r>
    </w:p>
    <w:p>
      <w:pPr>
        <w:numPr>
          <w:ilvl w:val="0"/>
          <w:numId w:val="12"/>
        </w:numPr>
        <w:bidi w:val="0"/>
      </w:pPr>
      <w:r>
        <w:rPr>
          <w:rFonts w:hint="eastAsia"/>
        </w:rPr>
        <w:t>发送用户输入的药盒序列号至服务器；</w:t>
      </w:r>
    </w:p>
    <w:p>
      <w:pPr>
        <w:numPr>
          <w:ilvl w:val="0"/>
          <w:numId w:val="12"/>
        </w:numPr>
        <w:bidi w:val="0"/>
      </w:pPr>
      <w:r>
        <w:rPr>
          <w:rFonts w:hint="eastAsia"/>
        </w:rPr>
        <w:t>服务器在数据库中搜索是否有用户输入的药盒在线，如果有返回</w:t>
      </w:r>
      <w:r>
        <w:t>success</w:t>
      </w:r>
      <w:r>
        <w:rPr>
          <w:rFonts w:hint="eastAsia"/>
        </w:rPr>
        <w:t>，没有则返回</w:t>
      </w:r>
      <w:r>
        <w:t>fail</w:t>
      </w:r>
      <w:r>
        <w:rPr>
          <w:rFonts w:hint="eastAsia"/>
        </w:rPr>
        <w:t>，手机端需解析该json，如果该药盒在线，需要显示出主机序列号并提示APP用户绑定，如果不在线，则提示用户“查找不到您输入的药盒序列号，请检查输入是否有误”类似的提醒；</w:t>
      </w:r>
    </w:p>
    <w:p>
      <w:pPr>
        <w:numPr>
          <w:ilvl w:val="0"/>
          <w:numId w:val="12"/>
        </w:numPr>
        <w:bidi w:val="0"/>
      </w:pPr>
      <w:r>
        <w:rPr>
          <w:rFonts w:hint="eastAsia"/>
        </w:rPr>
        <w:t>用户点击绑定后发送“请求绑定”的指令至服务器；</w:t>
      </w:r>
    </w:p>
    <w:p>
      <w:pPr>
        <w:numPr>
          <w:ilvl w:val="0"/>
          <w:numId w:val="12"/>
        </w:numPr>
        <w:bidi w:val="0"/>
      </w:pPr>
      <w:r>
        <w:rPr>
          <w:rFonts w:hint="eastAsia"/>
        </w:rPr>
        <w:t>发送解绑指令至服务器</w:t>
      </w:r>
      <w:r>
        <w:rPr>
          <w:rFonts w:hint="eastAsia"/>
          <w:lang w:val="en-US" w:eastAsia="zh-CN"/>
        </w:rPr>
        <w:t>;</w:t>
      </w:r>
    </w:p>
    <w:p>
      <w:pPr>
        <w:spacing w:line="400" w:lineRule="exact"/>
        <w:ind w:left="283"/>
        <w:rPr>
          <w:b/>
          <w:bCs/>
          <w:sz w:val="24"/>
          <w:szCs w:val="28"/>
        </w:rPr>
      </w:pPr>
      <w:r>
        <w:rPr>
          <w:rFonts w:hint="eastAsia"/>
          <w:b/>
          <w:bCs/>
          <w:sz w:val="24"/>
          <w:szCs w:val="28"/>
        </w:rPr>
        <w:t>在</w:t>
      </w:r>
      <w:r>
        <w:rPr>
          <w:rFonts w:ascii="Times New Roman" w:hAnsi="Times New Roman" w:cs="Times New Roman"/>
          <w:b/>
          <w:bCs/>
          <w:sz w:val="24"/>
          <w:szCs w:val="28"/>
        </w:rPr>
        <w:t>APP</w:t>
      </w:r>
      <w:r>
        <w:rPr>
          <w:rFonts w:hint="eastAsia"/>
          <w:b/>
          <w:bCs/>
          <w:sz w:val="24"/>
          <w:szCs w:val="28"/>
        </w:rPr>
        <w:t>端的逻辑主要是：</w:t>
      </w:r>
    </w:p>
    <w:p>
      <w:pPr>
        <w:numPr>
          <w:ilvl w:val="0"/>
          <w:numId w:val="13"/>
        </w:numPr>
        <w:bidi w:val="0"/>
      </w:pPr>
      <w:r>
        <w:rPr>
          <w:rFonts w:hint="eastAsia"/>
        </w:rPr>
        <w:t>记录用户输入并点击确定后的药盒序列号并发送至服务器</w:t>
      </w:r>
      <w:r>
        <w:rPr>
          <w:rFonts w:hint="eastAsia"/>
          <w:lang w:val="en-US" w:eastAsia="zh-CN"/>
        </w:rPr>
        <w:t>;</w:t>
      </w:r>
    </w:p>
    <w:p>
      <w:pPr>
        <w:numPr>
          <w:ilvl w:val="0"/>
          <w:numId w:val="13"/>
        </w:numPr>
        <w:bidi w:val="0"/>
      </w:pPr>
      <w:r>
        <w:rPr>
          <w:rFonts w:hint="eastAsia"/>
        </w:rPr>
        <w:t>解析服务器回复的结果；如果该药盒在线，需要显示出主机序列号并提示APP用户绑定，如果不在线，则提示用户“查找不到您输入的药盒序列号</w:t>
      </w:r>
      <w:r>
        <w:rPr>
          <w:rFonts w:hint="eastAsia"/>
          <w:lang w:val="en-US" w:eastAsia="zh-CN"/>
        </w:rPr>
        <w:t>,</w:t>
      </w:r>
      <w:r>
        <w:rPr>
          <w:rFonts w:hint="eastAsia"/>
        </w:rPr>
        <w:t>请检查输入是否有误”类似的提醒；</w:t>
      </w:r>
    </w:p>
    <w:p>
      <w:pPr>
        <w:numPr>
          <w:ilvl w:val="0"/>
          <w:numId w:val="13"/>
        </w:numPr>
        <w:bidi w:val="0"/>
      </w:pPr>
      <w:r>
        <w:rPr>
          <w:rFonts w:hint="eastAsia"/>
        </w:rPr>
        <w:t>主菜单有一个解绑的功能，当用户点击对绑定两个药盒其中的一个解绑时</w:t>
      </w:r>
      <w:r>
        <w:rPr>
          <w:rFonts w:hint="eastAsia"/>
          <w:lang w:val="en-US" w:eastAsia="zh-CN"/>
        </w:rPr>
        <w:t>,</w:t>
      </w:r>
      <w:r>
        <w:rPr>
          <w:rFonts w:hint="eastAsia"/>
        </w:rPr>
        <w:t>则发送解绑指令给服务器</w:t>
      </w:r>
      <w:r>
        <w:rPr>
          <w:rFonts w:hint="eastAsia"/>
          <w:lang w:val="en-US" w:eastAsia="zh-CN"/>
        </w:rPr>
        <w:t>;</w:t>
      </w:r>
    </w:p>
    <w:p>
      <w:pPr>
        <w:numPr>
          <w:ilvl w:val="0"/>
          <w:numId w:val="13"/>
        </w:numPr>
        <w:bidi w:val="0"/>
      </w:pPr>
      <w:r>
        <w:rPr>
          <w:rFonts w:hint="eastAsia"/>
        </w:rPr>
        <w:t>用户看到药盒序列号并点击“绑定”后</w:t>
      </w:r>
      <w:r>
        <w:rPr>
          <w:rFonts w:hint="eastAsia"/>
          <w:lang w:val="en-US" w:eastAsia="zh-CN"/>
        </w:rPr>
        <w:t>,</w:t>
      </w:r>
      <w:r>
        <w:rPr>
          <w:rFonts w:hint="eastAsia"/>
        </w:rPr>
        <w:t>发送请求绑定指令至服务器；</w:t>
      </w:r>
    </w:p>
    <w:p>
      <w:pPr>
        <w:numPr>
          <w:ilvl w:val="0"/>
          <w:numId w:val="13"/>
        </w:numPr>
        <w:bidi w:val="0"/>
      </w:pPr>
      <w:r>
        <w:rPr>
          <w:rFonts w:hint="eastAsia"/>
        </w:rPr>
        <w:t>绑定之后才可进入主屏进行相关操作;</w:t>
      </w:r>
    </w:p>
    <w:p>
      <w:pPr>
        <w:pStyle w:val="4"/>
        <w:numPr>
          <w:ilvl w:val="0"/>
          <w:numId w:val="11"/>
        </w:numPr>
        <w:bidi w:val="0"/>
      </w:pPr>
      <w:bookmarkStart w:id="24" w:name="_Toc17321"/>
      <w:bookmarkStart w:id="25" w:name="_Toc31498"/>
      <w:r>
        <w:rPr>
          <w:rFonts w:hint="eastAsia"/>
        </w:rPr>
        <w:t>界面设计</w:t>
      </w:r>
      <w:bookmarkEnd w:id="24"/>
      <w:bookmarkEnd w:id="25"/>
    </w:p>
    <w:p>
      <w:pPr>
        <w:ind w:firstLine="420" w:firstLineChars="0"/>
        <w:rPr>
          <w:rFonts w:hint="eastAsia"/>
          <w:sz w:val="24"/>
          <w:szCs w:val="24"/>
        </w:rPr>
      </w:pPr>
      <w:r>
        <w:rPr>
          <w:rFonts w:hint="eastAsia"/>
        </w:rPr>
        <w:drawing>
          <wp:inline distT="0" distB="0" distL="114300" distR="114300">
            <wp:extent cx="1729105" cy="1278255"/>
            <wp:effectExtent l="0" t="0" r="4445" b="17145"/>
            <wp:docPr id="1" name="图片 1"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s"/>
                    <pic:cNvPicPr>
                      <a:picLocks noChangeAspect="1"/>
                    </pic:cNvPicPr>
                  </pic:nvPicPr>
                  <pic:blipFill>
                    <a:blip r:embed="rId8"/>
                    <a:srcRect b="50628"/>
                    <a:stretch>
                      <a:fillRect/>
                    </a:stretch>
                  </pic:blipFill>
                  <pic:spPr>
                    <a:xfrm>
                      <a:off x="0" y="0"/>
                      <a:ext cx="1729105" cy="1278255"/>
                    </a:xfrm>
                    <a:prstGeom prst="rect">
                      <a:avLst/>
                    </a:prstGeom>
                  </pic:spPr>
                </pic:pic>
              </a:graphicData>
            </a:graphic>
          </wp:inline>
        </w:drawing>
      </w:r>
      <w:r>
        <w:drawing>
          <wp:inline distT="0" distB="0" distL="0" distR="0">
            <wp:extent cx="2200275" cy="1301115"/>
            <wp:effectExtent l="0" t="0" r="9525" b="13335"/>
            <wp:docPr id="12" name="图片 12" descr="11-关于本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1-关于本机"/>
                    <pic:cNvPicPr>
                      <a:picLocks noChangeAspect="1" noChangeArrowheads="1"/>
                    </pic:cNvPicPr>
                  </pic:nvPicPr>
                  <pic:blipFill>
                    <a:blip r:embed="rId9" cstate="print">
                      <a:extLst>
                        <a:ext uri="{28A0092B-C50C-407E-A947-70E740481C1C}">
                          <a14:useLocalDpi xmlns:a14="http://schemas.microsoft.com/office/drawing/2010/main" val="0"/>
                        </a:ext>
                      </a:extLst>
                    </a:blip>
                    <a:srcRect l="4837" r="2746"/>
                    <a:stretch>
                      <a:fillRect/>
                    </a:stretch>
                  </pic:blipFill>
                  <pic:spPr>
                    <a:xfrm>
                      <a:off x="0" y="0"/>
                      <a:ext cx="2200275" cy="130111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绑定后进入主页面:</w:t>
      </w:r>
    </w:p>
    <w:p>
      <w:pPr>
        <w:ind w:firstLine="420" w:firstLineChars="0"/>
        <w:rPr>
          <w:rFonts w:hint="default"/>
          <w:sz w:val="24"/>
          <w:szCs w:val="24"/>
          <w:lang w:val="en-US" w:eastAsia="zh-CN"/>
        </w:rPr>
      </w:pPr>
      <w:r>
        <w:rPr>
          <w:rFonts w:hint="eastAsia" w:eastAsiaTheme="minorEastAsia"/>
          <w:lang w:eastAsia="zh-CN"/>
        </w:rPr>
        <w:drawing>
          <wp:inline distT="0" distB="0" distL="114300" distR="114300">
            <wp:extent cx="1518920" cy="3166745"/>
            <wp:effectExtent l="0" t="0" r="5080" b="14605"/>
            <wp:docPr id="5" name="图片 5"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b"/>
                    <pic:cNvPicPr>
                      <a:picLocks noChangeAspect="1"/>
                    </pic:cNvPicPr>
                  </pic:nvPicPr>
                  <pic:blipFill>
                    <a:blip r:embed="rId10"/>
                    <a:srcRect b="-95"/>
                    <a:stretch>
                      <a:fillRect/>
                    </a:stretch>
                  </pic:blipFill>
                  <pic:spPr>
                    <a:xfrm>
                      <a:off x="0" y="0"/>
                      <a:ext cx="1518920" cy="3166745"/>
                    </a:xfrm>
                    <a:prstGeom prst="rect">
                      <a:avLst/>
                    </a:prstGeom>
                  </pic:spPr>
                </pic:pic>
              </a:graphicData>
            </a:graphic>
          </wp:inline>
        </w:drawing>
      </w:r>
      <w:r>
        <w:rPr>
          <w:rFonts w:hint="default"/>
          <w:sz w:val="24"/>
          <w:szCs w:val="24"/>
          <w:lang w:val="en-US" w:eastAsia="zh-CN"/>
        </w:rPr>
        <w:drawing>
          <wp:inline distT="0" distB="0" distL="114300" distR="114300">
            <wp:extent cx="1567815" cy="3220720"/>
            <wp:effectExtent l="0" t="0" r="13335" b="0"/>
            <wp:docPr id="6" name="图片 6" descr="1584149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4149002(1)"/>
                    <pic:cNvPicPr>
                      <a:picLocks noChangeAspect="1"/>
                    </pic:cNvPicPr>
                  </pic:nvPicPr>
                  <pic:blipFill>
                    <a:blip r:embed="rId11"/>
                    <a:srcRect b="-14749"/>
                    <a:stretch>
                      <a:fillRect/>
                    </a:stretch>
                  </pic:blipFill>
                  <pic:spPr>
                    <a:xfrm>
                      <a:off x="0" y="0"/>
                      <a:ext cx="1567815" cy="3220720"/>
                    </a:xfrm>
                    <a:prstGeom prst="rect">
                      <a:avLst/>
                    </a:prstGeom>
                  </pic:spPr>
                </pic:pic>
              </a:graphicData>
            </a:graphic>
          </wp:inline>
        </w:drawing>
      </w:r>
      <w:r>
        <w:rPr>
          <w:rFonts w:hint="eastAsia" w:eastAsiaTheme="minorEastAsia"/>
          <w:lang w:eastAsia="zh-CN"/>
        </w:rPr>
        <w:drawing>
          <wp:inline distT="0" distB="0" distL="114300" distR="114300">
            <wp:extent cx="1534795" cy="3195320"/>
            <wp:effectExtent l="0" t="0" r="8255" b="5080"/>
            <wp:docPr id="14" name="图片 14" descr="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zy"/>
                    <pic:cNvPicPr>
                      <a:picLocks noChangeAspect="1"/>
                    </pic:cNvPicPr>
                  </pic:nvPicPr>
                  <pic:blipFill>
                    <a:blip r:embed="rId12"/>
                    <a:srcRect b="37"/>
                    <a:stretch>
                      <a:fillRect/>
                    </a:stretch>
                  </pic:blipFill>
                  <pic:spPr>
                    <a:xfrm>
                      <a:off x="0" y="0"/>
                      <a:ext cx="1534795" cy="3195320"/>
                    </a:xfrm>
                    <a:prstGeom prst="rect">
                      <a:avLst/>
                    </a:prstGeom>
                  </pic:spPr>
                </pic:pic>
              </a:graphicData>
            </a:graphic>
          </wp:inline>
        </w:drawing>
      </w:r>
    </w:p>
    <w:p>
      <w:pPr>
        <w:pStyle w:val="4"/>
        <w:numPr>
          <w:ilvl w:val="0"/>
          <w:numId w:val="11"/>
        </w:numPr>
        <w:bidi w:val="0"/>
      </w:pPr>
      <w:bookmarkStart w:id="26" w:name="_Toc25834"/>
      <w:bookmarkStart w:id="27" w:name="_Toc9203"/>
      <w:r>
        <w:rPr>
          <w:rFonts w:hint="eastAsia"/>
        </w:rPr>
        <w:t>协议详情</w:t>
      </w:r>
      <w:bookmarkEnd w:id="26"/>
      <w:bookmarkEnd w:id="27"/>
    </w:p>
    <w:p>
      <w:pPr>
        <w:pStyle w:val="14"/>
        <w:numPr>
          <w:ilvl w:val="0"/>
          <w:numId w:val="14"/>
        </w:numPr>
        <w:spacing w:after="93" w:afterLines="30"/>
        <w:ind w:leftChars="200" w:firstLine="0" w:firstLineChars="0"/>
        <w:rPr>
          <w:b/>
          <w:bCs/>
          <w:color w:val="FF0000"/>
          <w:szCs w:val="21"/>
        </w:rPr>
      </w:pPr>
      <w:r>
        <w:rPr>
          <w:rFonts w:hint="eastAsia"/>
          <w:b/>
          <w:bCs/>
          <w:color w:val="FF0000"/>
          <w:szCs w:val="21"/>
        </w:rPr>
        <w:t>发送药盒序列号至服务器（</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pPr>
      <w:r>
        <w:t>{</w:t>
      </w:r>
    </w:p>
    <w:p>
      <w:pPr>
        <w:bidi w:val="0"/>
      </w:pPr>
      <w:r>
        <w:t>"</w:t>
      </w:r>
      <w:r>
        <w:rPr>
          <w:rFonts w:hint="eastAsia"/>
        </w:rPr>
        <w:t>serialNumber</w:t>
      </w:r>
      <w:r>
        <w:t>":"acb316bacwer"</w:t>
      </w:r>
    </w:p>
    <w:p>
      <w:pPr>
        <w:bidi w:val="0"/>
      </w:pPr>
      <w:r>
        <w:t>}</w:t>
      </w:r>
    </w:p>
    <w:tbl>
      <w:tblPr>
        <w:tblStyle w:val="12"/>
        <w:tblW w:w="8505"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1701"/>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126" w:type="dxa"/>
          </w:tcPr>
          <w:p>
            <w:pPr>
              <w:ind w:left="120" w:leftChars="50"/>
              <w:jc w:val="center"/>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701" w:type="dxa"/>
          </w:tcPr>
          <w:p>
            <w:pPr>
              <w:ind w:left="120" w:leftChars="50"/>
              <w:jc w:val="center"/>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4678" w:type="dxa"/>
            <w:gridSpan w:val="2"/>
          </w:tcPr>
          <w:p>
            <w:pPr>
              <w:ind w:left="120" w:leftChars="50"/>
              <w:jc w:val="center"/>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126" w:type="dxa"/>
            <w:vAlign w:val="center"/>
          </w:tcPr>
          <w:p>
            <w:pPr>
              <w:bidi w:val="0"/>
            </w:pPr>
            <w:r>
              <w:t>/app/getBoxHostIsBindBySerialNumber</w:t>
            </w:r>
          </w:p>
        </w:tc>
        <w:tc>
          <w:tcPr>
            <w:tcW w:w="1701" w:type="dxa"/>
            <w:vAlign w:val="center"/>
          </w:tcPr>
          <w:p>
            <w:pPr>
              <w:bidi w:val="0"/>
            </w:pPr>
            <w:r>
              <w:rPr>
                <w:rFonts w:hint="eastAsia"/>
              </w:rPr>
              <w:t>发送药盒序列号</w:t>
            </w:r>
          </w:p>
        </w:tc>
        <w:tc>
          <w:tcPr>
            <w:tcW w:w="1843" w:type="dxa"/>
            <w:vAlign w:val="center"/>
          </w:tcPr>
          <w:p>
            <w:pPr>
              <w:bidi w:val="0"/>
            </w:pPr>
            <w:r>
              <w:rPr>
                <w:rFonts w:hint="eastAsia"/>
              </w:rPr>
              <w:t>serialNumber</w:t>
            </w:r>
          </w:p>
        </w:tc>
        <w:tc>
          <w:tcPr>
            <w:tcW w:w="2835" w:type="dxa"/>
            <w:vAlign w:val="center"/>
          </w:tcPr>
          <w:p>
            <w:pPr>
              <w:bidi w:val="0"/>
            </w:pPr>
            <w:r>
              <w:rPr>
                <w:rFonts w:hint="eastAsia"/>
              </w:rPr>
              <w:t>字符型，1</w:t>
            </w:r>
            <w:r>
              <w:t>2</w:t>
            </w:r>
            <w:r>
              <w:rPr>
                <w:rFonts w:hint="eastAsia"/>
              </w:rPr>
              <w:t>位；</w:t>
            </w:r>
          </w:p>
        </w:tc>
      </w:tr>
    </w:tbl>
    <w:p>
      <w:pPr>
        <w:spacing w:before="93" w:beforeLines="30" w:after="62" w:afterLines="20"/>
        <w:ind w:firstLine="420" w:firstLineChars="0"/>
        <w:rPr>
          <w:rFonts w:asciiTheme="minorEastAsia" w:hAnsiTheme="minorEastAsia" w:cstheme="minorEastAsia"/>
          <w:b/>
          <w:bCs/>
          <w:szCs w:val="21"/>
        </w:rPr>
      </w:pPr>
    </w:p>
    <w:p>
      <w:pPr>
        <w:spacing w:before="93" w:beforeLines="30" w:after="62" w:afterLines="20"/>
        <w:ind w:firstLine="420" w:firstLineChars="0"/>
        <w:rPr>
          <w:rFonts w:hint="eastAsia"/>
          <w:lang w:val="en-US" w:eastAsia="zh-CN"/>
        </w:rPr>
      </w:pPr>
      <w:r>
        <w:rPr>
          <w:rFonts w:asciiTheme="minorEastAsia" w:hAnsiTheme="minorEastAsia" w:cstheme="minorEastAsia"/>
          <w:b/>
          <w:bCs/>
          <w:szCs w:val="21"/>
        </w:rPr>
        <w:t>发送</w:t>
      </w:r>
      <w:r>
        <w:rPr>
          <w:rFonts w:hint="eastAsia" w:asciiTheme="minorEastAsia" w:hAnsiTheme="minorEastAsia" w:cstheme="minorEastAsia"/>
          <w:b/>
          <w:bCs/>
          <w:szCs w:val="21"/>
        </w:rPr>
        <w:t>药盒序列号指令的应答（</w:t>
      </w:r>
      <w:r>
        <w:rPr>
          <w:rFonts w:hint="eastAsia" w:asciiTheme="minorEastAsia" w:hAnsiTheme="minorEastAsia" w:cstheme="minorEastAsia"/>
          <w:b/>
          <w:bCs/>
        </w:rPr>
        <w:t>服务器----&gt;APP</w:t>
      </w:r>
      <w:r>
        <w:rPr>
          <w:rFonts w:hint="eastAsia" w:asciiTheme="minorEastAsia" w:hAnsiTheme="minorEastAsia" w:cstheme="minorEastAsia"/>
          <w:b/>
          <w:bCs/>
          <w:szCs w:val="21"/>
        </w:rPr>
        <w:t>）</w:t>
      </w:r>
    </w:p>
    <w:p>
      <w:pPr>
        <w:bidi w:val="0"/>
        <w:rPr>
          <w:rFonts w:hint="eastAsia"/>
          <w:lang w:val="en-US" w:eastAsia="zh-CN"/>
        </w:rPr>
      </w:pPr>
      <w:r>
        <w:rPr>
          <w:rFonts w:hint="eastAsia"/>
          <w:lang w:val="en-US" w:eastAsia="zh-CN"/>
        </w:rPr>
        <w:t>{</w:t>
      </w:r>
    </w:p>
    <w:p>
      <w:pPr>
        <w:bidi w:val="0"/>
        <w:rPr>
          <w:rFonts w:hint="default" w:eastAsia="宋体"/>
          <w:lang w:val="en-US" w:eastAsia="zh-CN"/>
        </w:rPr>
      </w:pPr>
      <w:r>
        <w:rPr>
          <w:rFonts w:hint="eastAsia"/>
          <w:lang w:val="en-US" w:eastAsia="zh-CN"/>
        </w:rPr>
        <w:t>{</w:t>
      </w:r>
      <w:r>
        <w:t>bindStatus</w:t>
      </w:r>
      <w:r>
        <w:rPr>
          <w:rFonts w:hint="default"/>
        </w:rPr>
        <w:t>: 1</w:t>
      </w:r>
      <w:r>
        <w:rPr>
          <w:rFonts w:hint="eastAsia"/>
          <w:lang w:val="en-US" w:eastAsia="zh-CN"/>
        </w:rPr>
        <w:t>:</w:t>
      </w:r>
    </w:p>
    <w:p>
      <w:pPr>
        <w:bidi w:val="0"/>
      </w:pPr>
      <w:r>
        <w:rPr>
          <w:rFonts w:hint="default"/>
        </w:rPr>
        <w:t>hostNumber: "ecfabca7080d"</w:t>
      </w:r>
    </w:p>
    <w:p>
      <w:pPr>
        <w:bidi w:val="0"/>
      </w:pPr>
      <w:r>
        <w:rPr>
          <w:rFonts w:hint="default"/>
        </w:rPr>
        <w:t>hostStatus: 1</w:t>
      </w:r>
    </w:p>
    <w:p>
      <w:pPr>
        <w:bidi w:val="0"/>
      </w:pPr>
      <w:r>
        <w:rPr>
          <w:rFonts w:hint="default"/>
        </w:rPr>
        <w:t>id: 62</w:t>
      </w:r>
    </w:p>
    <w:p>
      <w:pPr>
        <w:bidi w:val="0"/>
        <w:rPr>
          <w:rFonts w:hint="default"/>
        </w:rPr>
      </w:pPr>
      <w:r>
        <w:rPr>
          <w:rFonts w:hint="default"/>
        </w:rPr>
        <w:t>timeZone: 1</w:t>
      </w:r>
    </w:p>
    <w:p>
      <w:pPr>
        <w:bidi w:val="0"/>
        <w:rPr>
          <w:rFonts w:hint="eastAsia" w:eastAsia="宋体"/>
          <w:lang w:val="en-US" w:eastAsia="zh-CN"/>
        </w:rPr>
      </w:pPr>
      <w:r>
        <w:rPr>
          <w:rFonts w:hint="eastAsia"/>
          <w:lang w:val="en-US" w:eastAsia="zh-CN"/>
        </w:rPr>
        <w:t>}</w:t>
      </w:r>
    </w:p>
    <w:p>
      <w:pPr>
        <w:bidi w:val="0"/>
      </w:pPr>
      <w:r>
        <w:rPr>
          <w:rFonts w:hint="default"/>
        </w:rPr>
        <w:t>errCode: 1</w:t>
      </w:r>
    </w:p>
    <w:p>
      <w:pPr>
        <w:bidi w:val="0"/>
      </w:pPr>
      <w:r>
        <w:rPr>
          <w:rFonts w:hint="default"/>
        </w:rPr>
        <w:t>errMsg: "成功"</w:t>
      </w:r>
    </w:p>
    <w:p>
      <w:pPr>
        <w:bidi w:val="0"/>
        <w:rPr>
          <w:rFonts w:hint="eastAsia"/>
          <w:lang w:val="en-US" w:eastAsia="zh-CN"/>
        </w:rPr>
      </w:pPr>
      <w:r>
        <w:rPr>
          <w:rFonts w:hint="eastAsia"/>
          <w:lang w:val="en-US" w:eastAsia="zh-CN"/>
        </w:rPr>
        <w:t>}</w:t>
      </w:r>
    </w:p>
    <w:tbl>
      <w:tblPr>
        <w:tblStyle w:val="12"/>
        <w:tblW w:w="808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701" w:type="dxa"/>
          </w:tcPr>
          <w:p>
            <w:pPr>
              <w:ind w:left="120" w:leftChars="50"/>
              <w:jc w:val="center"/>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134" w:type="dxa"/>
          </w:tcPr>
          <w:p>
            <w:pPr>
              <w:jc w:val="center"/>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5245" w:type="dxa"/>
            <w:gridSpan w:val="2"/>
          </w:tcPr>
          <w:p>
            <w:pPr>
              <w:ind w:left="120" w:leftChars="50"/>
              <w:jc w:val="center"/>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restart"/>
            <w:vAlign w:val="center"/>
          </w:tcPr>
          <w:p>
            <w:pPr>
              <w:bidi w:val="0"/>
            </w:pPr>
            <w:r>
              <w:t>sendFindSerialNumberResponse</w:t>
            </w:r>
          </w:p>
        </w:tc>
        <w:tc>
          <w:tcPr>
            <w:tcW w:w="1134" w:type="dxa"/>
            <w:vMerge w:val="restart"/>
            <w:vAlign w:val="center"/>
          </w:tcPr>
          <w:p>
            <w:pPr>
              <w:bidi w:val="0"/>
            </w:pPr>
            <w:r>
              <w:rPr>
                <w:rFonts w:hint="eastAsia"/>
              </w:rPr>
              <w:t>发送验证码应答</w:t>
            </w:r>
          </w:p>
        </w:tc>
        <w:tc>
          <w:tcPr>
            <w:tcW w:w="1418" w:type="dxa"/>
            <w:vAlign w:val="center"/>
          </w:tcPr>
          <w:p>
            <w:pPr>
              <w:bidi w:val="0"/>
            </w:pPr>
            <w:r>
              <w:rPr>
                <w:rFonts w:hint="eastAsia"/>
                <w:lang w:val="en-US" w:eastAsia="zh-CN"/>
              </w:rPr>
              <w:t>Data</w:t>
            </w:r>
          </w:p>
        </w:tc>
        <w:tc>
          <w:tcPr>
            <w:tcW w:w="3827" w:type="dxa"/>
            <w:vAlign w:val="center"/>
          </w:tcPr>
          <w:p>
            <w:pPr>
              <w:bidi w:val="0"/>
              <w:rPr>
                <w:rFonts w:hint="eastAsia"/>
                <w:lang w:val="en-US" w:eastAsia="zh-CN"/>
              </w:rPr>
            </w:pPr>
            <w:r>
              <w:t>bindStatus</w:t>
            </w:r>
            <w:r>
              <w:rPr>
                <w:rFonts w:hint="eastAsia"/>
                <w:lang w:val="en-US" w:eastAsia="zh-CN"/>
              </w:rPr>
              <w:t>:绑定状态</w:t>
            </w:r>
          </w:p>
          <w:p>
            <w:pPr>
              <w:bidi w:val="0"/>
              <w:rPr>
                <w:rFonts w:hint="eastAsia"/>
                <w:lang w:val="en-US" w:eastAsia="zh-CN"/>
              </w:rPr>
            </w:pPr>
            <w:r>
              <w:rPr>
                <w:rFonts w:hint="default"/>
              </w:rPr>
              <w:t>hostNumber</w:t>
            </w:r>
            <w:r>
              <w:rPr>
                <w:rFonts w:hint="eastAsia"/>
                <w:lang w:val="en-US" w:eastAsia="zh-CN"/>
              </w:rPr>
              <w:t>:设备序列号</w:t>
            </w:r>
          </w:p>
          <w:p>
            <w:pPr>
              <w:bidi w:val="0"/>
              <w:rPr>
                <w:rFonts w:hint="eastAsia"/>
                <w:lang w:val="en-US" w:eastAsia="zh-CN"/>
              </w:rPr>
            </w:pPr>
            <w:r>
              <w:rPr>
                <w:rFonts w:hint="default"/>
              </w:rPr>
              <w:t>hostStatus</w:t>
            </w:r>
            <w:r>
              <w:rPr>
                <w:rFonts w:hint="eastAsia"/>
                <w:lang w:val="en-US" w:eastAsia="zh-CN"/>
              </w:rPr>
              <w:t>:设备在线状态</w:t>
            </w:r>
          </w:p>
          <w:p>
            <w:pPr>
              <w:bidi w:val="0"/>
              <w:rPr>
                <w:rFonts w:hint="default"/>
                <w:lang w:val="en-US" w:eastAsia="zh-CN"/>
              </w:rPr>
            </w:pPr>
            <w:r>
              <w:rPr>
                <w:rFonts w:hint="default"/>
              </w:rPr>
              <w:t>timeZone</w:t>
            </w:r>
            <w:r>
              <w:rPr>
                <w:rFonts w:hint="eastAsia"/>
                <w:lang w:val="en-US" w:eastAsia="zh-CN"/>
              </w:rPr>
              <w:t>:所处的时区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continue"/>
            <w:vAlign w:val="center"/>
          </w:tcPr>
          <w:p>
            <w:pPr>
              <w:bidi w:val="0"/>
            </w:pPr>
          </w:p>
        </w:tc>
        <w:tc>
          <w:tcPr>
            <w:tcW w:w="1134" w:type="dxa"/>
            <w:vMerge w:val="continue"/>
            <w:vAlign w:val="center"/>
          </w:tcPr>
          <w:p>
            <w:pPr>
              <w:bidi w:val="0"/>
            </w:pPr>
          </w:p>
        </w:tc>
        <w:tc>
          <w:tcPr>
            <w:tcW w:w="1418" w:type="dxa"/>
            <w:vAlign w:val="center"/>
          </w:tcPr>
          <w:p>
            <w:pPr>
              <w:bidi w:val="0"/>
            </w:pPr>
            <w:r>
              <w:rPr>
                <w:rFonts w:hint="eastAsia"/>
                <w:lang w:val="en-US" w:eastAsia="zh-CN"/>
              </w:rPr>
              <w:t>errCode</w:t>
            </w:r>
          </w:p>
        </w:tc>
        <w:tc>
          <w:tcPr>
            <w:tcW w:w="3827" w:type="dxa"/>
            <w:vAlign w:val="center"/>
          </w:tcPr>
          <w:p>
            <w:pPr>
              <w:bidi w:val="0"/>
            </w:pPr>
            <w:r>
              <w:rPr>
                <w:rFonts w:hint="eastAsia"/>
                <w:lang w:val="en-US" w:eastAsia="zh-CN"/>
              </w:rPr>
              <w:t>100001:</w:t>
            </w:r>
            <w:r>
              <w:t>药盒序列号不存在</w:t>
            </w:r>
            <w:r>
              <w:rPr>
                <w:rFonts w:hint="eastAsia"/>
              </w:rPr>
              <w:t>；</w:t>
            </w:r>
          </w:p>
          <w:p>
            <w:pPr>
              <w:bidi w:val="0"/>
            </w:pPr>
            <w:r>
              <w:rPr>
                <w:rFonts w:hint="eastAsia"/>
                <w:lang w:val="en-US" w:eastAsia="zh-CN"/>
              </w:rPr>
              <w:t>1:成功</w:t>
            </w:r>
            <w:r>
              <w:rPr>
                <w:rFonts w:hint="eastAsia"/>
              </w:rPr>
              <w:t>；</w:t>
            </w:r>
          </w:p>
          <w:p>
            <w:pPr>
              <w:bidi w:val="0"/>
            </w:pPr>
            <w:r>
              <w:rPr>
                <w:rFonts w:hint="eastAsia"/>
                <w:lang w:val="en-US" w:eastAsia="zh-CN"/>
              </w:rPr>
              <w:t>其他状态码:其他错误</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continue"/>
            <w:tcBorders>
              <w:bottom w:val="single" w:color="auto" w:sz="4" w:space="0"/>
            </w:tcBorders>
            <w:vAlign w:val="center"/>
          </w:tcPr>
          <w:p>
            <w:pPr>
              <w:bidi w:val="0"/>
            </w:pPr>
          </w:p>
        </w:tc>
        <w:tc>
          <w:tcPr>
            <w:tcW w:w="1134" w:type="dxa"/>
            <w:vMerge w:val="continue"/>
            <w:tcBorders>
              <w:bottom w:val="single" w:color="auto" w:sz="4" w:space="0"/>
            </w:tcBorders>
            <w:vAlign w:val="center"/>
          </w:tcPr>
          <w:p>
            <w:pPr>
              <w:bidi w:val="0"/>
            </w:pPr>
          </w:p>
        </w:tc>
        <w:tc>
          <w:tcPr>
            <w:tcW w:w="1418" w:type="dxa"/>
            <w:vAlign w:val="center"/>
          </w:tcPr>
          <w:p>
            <w:pPr>
              <w:bidi w:val="0"/>
            </w:pPr>
            <w:r>
              <w:rPr>
                <w:rFonts w:hint="eastAsia"/>
                <w:lang w:val="en-US" w:eastAsia="zh-CN"/>
              </w:rPr>
              <w:t>errMsg</w:t>
            </w:r>
          </w:p>
        </w:tc>
        <w:tc>
          <w:tcPr>
            <w:tcW w:w="3827" w:type="dxa"/>
            <w:vAlign w:val="center"/>
          </w:tcPr>
          <w:p>
            <w:pPr>
              <w:bidi w:val="0"/>
              <w:rPr>
                <w:rFonts w:hint="default"/>
                <w:lang w:val="en-US" w:eastAsia="zh-CN"/>
              </w:rPr>
            </w:pPr>
            <w:r>
              <w:rPr>
                <w:rFonts w:hint="eastAsia"/>
                <w:lang w:val="en-US" w:eastAsia="zh-CN"/>
              </w:rPr>
              <w:t>状态详情</w:t>
            </w:r>
          </w:p>
        </w:tc>
      </w:tr>
    </w:tbl>
    <w:p>
      <w:pPr>
        <w:pStyle w:val="14"/>
        <w:numPr>
          <w:ilvl w:val="0"/>
          <w:numId w:val="14"/>
        </w:numPr>
        <w:spacing w:after="93" w:afterLines="30"/>
        <w:ind w:left="480" w:leftChars="0" w:firstLine="0" w:firstLineChars="0"/>
        <w:rPr>
          <w:b/>
          <w:bCs/>
          <w:color w:val="FF0000"/>
          <w:szCs w:val="21"/>
        </w:rPr>
      </w:pPr>
      <w:r>
        <w:rPr>
          <w:rFonts w:hint="eastAsia"/>
          <w:b/>
          <w:bCs/>
          <w:color w:val="FF0000"/>
          <w:szCs w:val="21"/>
        </w:rPr>
        <w:t>用户点击绑定后发送账号及药盒序列号至服务器（</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pPr>
      <w:r>
        <w:t>{</w:t>
      </w:r>
    </w:p>
    <w:p>
      <w:pPr>
        <w:bidi w:val="0"/>
      </w:pPr>
      <w:r>
        <w:rPr>
          <w:rFonts w:hint="eastAsia"/>
        </w:rPr>
        <w:t>areaCode</w:t>
      </w:r>
      <w:r>
        <w:rPr>
          <w:rFonts w:hint="default"/>
        </w:rPr>
        <w:t>: 1</w:t>
      </w:r>
    </w:p>
    <w:p>
      <w:pPr>
        <w:bidi w:val="0"/>
      </w:pPr>
      <w:r>
        <w:rPr>
          <w:rFonts w:hint="eastAsia"/>
        </w:rPr>
        <w:t>phoneNumber</w:t>
      </w:r>
      <w:r>
        <w:rPr>
          <w:rFonts w:hint="default"/>
        </w:rPr>
        <w:t>: "</w:t>
      </w:r>
      <w:r>
        <w:rPr>
          <w:rFonts w:hint="eastAsia"/>
          <w:lang w:val="en-US" w:eastAsia="zh-CN"/>
        </w:rPr>
        <w:t>13133113131</w:t>
      </w:r>
      <w:r>
        <w:rPr>
          <w:rFonts w:hint="default"/>
        </w:rPr>
        <w:t>"</w:t>
      </w:r>
    </w:p>
    <w:p>
      <w:pPr>
        <w:bidi w:val="0"/>
        <w:rPr>
          <w:rFonts w:hint="eastAsia"/>
          <w:lang w:val="en-US" w:eastAsia="zh-CN"/>
        </w:rPr>
      </w:pPr>
      <w:r>
        <w:rPr>
          <w:rFonts w:hint="eastAsia"/>
        </w:rPr>
        <w:t>serialNumber</w:t>
      </w:r>
      <w:r>
        <w:rPr>
          <w:rFonts w:hint="default"/>
        </w:rPr>
        <w:t>: </w:t>
      </w:r>
      <w:r>
        <w:t>acb316bacwer</w:t>
      </w:r>
      <w:r>
        <w:rPr>
          <w:rFonts w:hint="eastAsia"/>
          <w:lang w:val="en-US" w:eastAsia="zh-CN"/>
        </w:rPr>
        <w:t>,</w:t>
      </w:r>
    </w:p>
    <w:p>
      <w:pPr>
        <w:bidi w:val="0"/>
        <w:rPr>
          <w:rFonts w:hint="eastAsia"/>
          <w:lang w:val="en-US" w:eastAsia="zh-CN"/>
        </w:rPr>
      </w:pPr>
      <w:r>
        <w:rPr>
          <w:rFonts w:hint="eastAsia"/>
        </w:rPr>
        <w:t>msgUUID</w:t>
      </w:r>
      <w:r>
        <w:rPr>
          <w:rFonts w:hint="default"/>
        </w:rPr>
        <w:t>: 30</w:t>
      </w:r>
    </w:p>
    <w:p>
      <w:pPr>
        <w:bidi w:val="0"/>
      </w:pPr>
      <w:r>
        <w:t>}</w:t>
      </w:r>
    </w:p>
    <w:tbl>
      <w:tblPr>
        <w:tblStyle w:val="12"/>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276"/>
        <w:gridCol w:w="1701"/>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59" w:type="dxa"/>
          </w:tcPr>
          <w:p>
            <w:pPr>
              <w:ind w:left="120" w:leftChars="50"/>
              <w:jc w:val="center"/>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276" w:type="dxa"/>
          </w:tcPr>
          <w:p>
            <w:pPr>
              <w:jc w:val="center"/>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5528" w:type="dxa"/>
            <w:gridSpan w:val="2"/>
          </w:tcPr>
          <w:p>
            <w:pPr>
              <w:ind w:left="120" w:leftChars="50"/>
              <w:jc w:val="center"/>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59" w:type="dxa"/>
            <w:vMerge w:val="restart"/>
            <w:vAlign w:val="center"/>
          </w:tcPr>
          <w:p>
            <w:pPr>
              <w:bidi w:val="0"/>
            </w:pPr>
            <w:r>
              <w:rPr>
                <w:rFonts w:hint="eastAsia"/>
              </w:rPr>
              <w:t>/app/bindAccountSerialNumber</w:t>
            </w:r>
          </w:p>
        </w:tc>
        <w:tc>
          <w:tcPr>
            <w:tcW w:w="1276" w:type="dxa"/>
            <w:vMerge w:val="restart"/>
            <w:vAlign w:val="center"/>
          </w:tcPr>
          <w:p>
            <w:pPr>
              <w:bidi w:val="0"/>
            </w:pPr>
            <w:r>
              <w:rPr>
                <w:rFonts w:hint="eastAsia"/>
              </w:rPr>
              <w:t>绑定后发送账号和药盒序列号至服务器</w:t>
            </w:r>
          </w:p>
        </w:tc>
        <w:tc>
          <w:tcPr>
            <w:tcW w:w="1701" w:type="dxa"/>
            <w:vAlign w:val="center"/>
          </w:tcPr>
          <w:p>
            <w:pPr>
              <w:bidi w:val="0"/>
            </w:pPr>
            <w:r>
              <w:rPr>
                <w:rFonts w:hint="eastAsia"/>
              </w:rPr>
              <w:t>areaCode</w:t>
            </w:r>
          </w:p>
        </w:tc>
        <w:tc>
          <w:tcPr>
            <w:tcW w:w="3827" w:type="dxa"/>
            <w:vAlign w:val="center"/>
          </w:tcPr>
          <w:p>
            <w:pPr>
              <w:bidi w:val="0"/>
            </w:pPr>
            <w:r>
              <w:rPr>
                <w:rFonts w:hint="eastAsia"/>
              </w:rPr>
              <w:t>绑定手机号（账号）的区号，例如“+86”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59" w:type="dxa"/>
            <w:vMerge w:val="continue"/>
            <w:vAlign w:val="center"/>
          </w:tcPr>
          <w:p>
            <w:pPr>
              <w:bidi w:val="0"/>
            </w:pPr>
          </w:p>
        </w:tc>
        <w:tc>
          <w:tcPr>
            <w:tcW w:w="1276" w:type="dxa"/>
            <w:vMerge w:val="continue"/>
            <w:vAlign w:val="center"/>
          </w:tcPr>
          <w:p>
            <w:pPr>
              <w:bidi w:val="0"/>
            </w:pPr>
          </w:p>
        </w:tc>
        <w:tc>
          <w:tcPr>
            <w:tcW w:w="1701" w:type="dxa"/>
            <w:vAlign w:val="center"/>
          </w:tcPr>
          <w:p>
            <w:pPr>
              <w:bidi w:val="0"/>
            </w:pPr>
            <w:r>
              <w:rPr>
                <w:rFonts w:hint="eastAsia"/>
              </w:rPr>
              <w:t>phoneNumber</w:t>
            </w:r>
          </w:p>
        </w:tc>
        <w:tc>
          <w:tcPr>
            <w:tcW w:w="3827" w:type="dxa"/>
            <w:vAlign w:val="center"/>
          </w:tcPr>
          <w:p>
            <w:pPr>
              <w:bidi w:val="0"/>
            </w:pPr>
            <w:r>
              <w:rPr>
                <w:rFonts w:hint="eastAsia"/>
              </w:rPr>
              <w:t>字符型，1</w:t>
            </w:r>
            <w:r>
              <w:t>2</w:t>
            </w:r>
            <w:r>
              <w:rPr>
                <w:rFonts w:hint="eastAsia"/>
              </w:rPr>
              <w:t>位；数字加小写字母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59" w:type="dxa"/>
            <w:vMerge w:val="continue"/>
            <w:vAlign w:val="center"/>
          </w:tcPr>
          <w:p>
            <w:pPr>
              <w:bidi w:val="0"/>
            </w:pPr>
          </w:p>
        </w:tc>
        <w:tc>
          <w:tcPr>
            <w:tcW w:w="1276" w:type="dxa"/>
            <w:vMerge w:val="continue"/>
            <w:vAlign w:val="center"/>
          </w:tcPr>
          <w:p>
            <w:pPr>
              <w:bidi w:val="0"/>
            </w:pPr>
          </w:p>
        </w:tc>
        <w:tc>
          <w:tcPr>
            <w:tcW w:w="1701" w:type="dxa"/>
            <w:vAlign w:val="center"/>
          </w:tcPr>
          <w:p>
            <w:pPr>
              <w:bidi w:val="0"/>
            </w:pPr>
            <w:r>
              <w:rPr>
                <w:rFonts w:hint="eastAsia"/>
              </w:rPr>
              <w:t>serialNumber</w:t>
            </w:r>
          </w:p>
        </w:tc>
        <w:tc>
          <w:tcPr>
            <w:tcW w:w="3827" w:type="dxa"/>
            <w:vAlign w:val="center"/>
          </w:tcPr>
          <w:p>
            <w:pPr>
              <w:bidi w:val="0"/>
            </w:pPr>
            <w:r>
              <w:rPr>
                <w:rFonts w:hint="eastAsia"/>
              </w:rPr>
              <w:t>序列号，格式是12位字母加数字，</w:t>
            </w:r>
          </w:p>
          <w:p>
            <w:pPr>
              <w:bidi w:val="0"/>
            </w:pPr>
            <w:r>
              <w:rPr>
                <w:rFonts w:hint="eastAsia"/>
              </w:rPr>
              <w:t>例如</w:t>
            </w:r>
            <w:r>
              <w:t>acb316bacwer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trPr>
        <w:tc>
          <w:tcPr>
            <w:tcW w:w="1559" w:type="dxa"/>
            <w:vMerge w:val="continue"/>
            <w:vAlign w:val="center"/>
          </w:tcPr>
          <w:p>
            <w:pPr>
              <w:bidi w:val="0"/>
            </w:pPr>
          </w:p>
        </w:tc>
        <w:tc>
          <w:tcPr>
            <w:tcW w:w="1276" w:type="dxa"/>
            <w:vMerge w:val="continue"/>
            <w:vAlign w:val="center"/>
          </w:tcPr>
          <w:p>
            <w:pPr>
              <w:bidi w:val="0"/>
            </w:pPr>
          </w:p>
        </w:tc>
        <w:tc>
          <w:tcPr>
            <w:tcW w:w="1701" w:type="dxa"/>
            <w:vAlign w:val="center"/>
          </w:tcPr>
          <w:p>
            <w:pPr>
              <w:bidi w:val="0"/>
              <w:rPr>
                <w:rFonts w:hint="eastAsia"/>
              </w:rPr>
            </w:pPr>
            <w:r>
              <w:rPr>
                <w:rFonts w:hint="eastAsia"/>
              </w:rPr>
              <w:t>msgUUID</w:t>
            </w:r>
          </w:p>
        </w:tc>
        <w:tc>
          <w:tcPr>
            <w:tcW w:w="3827" w:type="dxa"/>
            <w:vAlign w:val="center"/>
          </w:tcPr>
          <w:p>
            <w:pPr>
              <w:bidi w:val="0"/>
              <w:rPr>
                <w:rFonts w:hint="default"/>
                <w:lang w:val="en-US" w:eastAsia="zh-CN"/>
              </w:rPr>
            </w:pPr>
            <w:r>
              <w:rPr>
                <w:rFonts w:hint="eastAsia"/>
                <w:lang w:val="en-US" w:eastAsia="zh-CN"/>
              </w:rPr>
              <w:t>用户标识符</w:t>
            </w:r>
          </w:p>
        </w:tc>
      </w:tr>
    </w:tbl>
    <w:p>
      <w:pPr>
        <w:bidi w:val="0"/>
        <w:rPr>
          <w:rFonts w:hint="eastAsia"/>
          <w:b/>
          <w:bCs/>
        </w:rPr>
      </w:pPr>
      <w:r>
        <w:rPr>
          <w:rFonts w:hint="eastAsia"/>
          <w:b/>
          <w:bCs/>
        </w:rPr>
        <w:t>用户点击绑定后发送账号及药盒序列至服务器指令的应答（服务器----&gt;APP）</w:t>
      </w:r>
    </w:p>
    <w:p>
      <w:pPr>
        <w:bidi w:val="0"/>
      </w:pPr>
      <w:r>
        <w:t>{</w:t>
      </w:r>
    </w:p>
    <w:p>
      <w:pPr>
        <w:bidi w:val="0"/>
      </w:pPr>
      <w:r>
        <w:t>"</w:t>
      </w:r>
      <w:r>
        <w:rPr>
          <w:rFonts w:hint="eastAsia"/>
          <w:lang w:val="en-US" w:eastAsia="zh-CN"/>
        </w:rPr>
        <w:t>data</w:t>
      </w:r>
      <w:r>
        <w:t xml:space="preserve">":" </w:t>
      </w:r>
      <w:r>
        <w:rPr>
          <w:rFonts w:hint="eastAsia"/>
          <w:lang w:val="en-US" w:eastAsia="zh-CN"/>
        </w:rPr>
        <w:t>null</w:t>
      </w:r>
      <w:r>
        <w:t>",</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pPr>
      <w:r>
        <w:t>"</w:t>
      </w:r>
      <w:r>
        <w:rPr>
          <w:rFonts w:hint="eastAsia"/>
          <w:lang w:val="en-US" w:eastAsia="zh-CN"/>
        </w:rPr>
        <w:t>errMsg</w:t>
      </w:r>
      <w:r>
        <w:t>"</w:t>
      </w:r>
      <w:r>
        <w:rPr>
          <w:rFonts w:hint="eastAsia"/>
          <w:lang w:val="en-US" w:eastAsia="zh-CN"/>
        </w:rPr>
        <w:t>:</w:t>
      </w:r>
      <w:r>
        <w:t>"</w:t>
      </w:r>
      <w:r>
        <w:rPr>
          <w:rFonts w:hint="eastAsia"/>
          <w:lang w:val="en-US" w:eastAsia="zh-CN"/>
        </w:rPr>
        <w:t>成功</w:t>
      </w:r>
      <w:r>
        <w:t>"</w:t>
      </w:r>
    </w:p>
    <w:p>
      <w:pPr>
        <w:bidi w:val="0"/>
      </w:pPr>
      <w:r>
        <w:t>}</w:t>
      </w:r>
    </w:p>
    <w:tbl>
      <w:tblPr>
        <w:tblStyle w:val="12"/>
        <w:tblW w:w="808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559"/>
        <w:gridCol w:w="1134"/>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843"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559"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4678" w:type="dxa"/>
            <w:gridSpan w:val="2"/>
          </w:tcPr>
          <w:p>
            <w:pPr>
              <w:ind w:left="120" w:leftChars="50"/>
              <w:jc w:val="center"/>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843" w:type="dxa"/>
            <w:vMerge w:val="restart"/>
            <w:vAlign w:val="center"/>
          </w:tcPr>
          <w:p>
            <w:pPr>
              <w:bidi w:val="0"/>
            </w:pPr>
            <w:r>
              <w:t>bindAccountSerialNumberResponse</w:t>
            </w:r>
          </w:p>
        </w:tc>
        <w:tc>
          <w:tcPr>
            <w:tcW w:w="1559" w:type="dxa"/>
            <w:vMerge w:val="restart"/>
            <w:vAlign w:val="center"/>
          </w:tcPr>
          <w:p>
            <w:pPr>
              <w:bidi w:val="0"/>
            </w:pPr>
            <w:r>
              <w:rPr>
                <w:rFonts w:hint="eastAsia"/>
              </w:rPr>
              <w:t>绑定后发送账号和药盒序列号至服务器的应答</w:t>
            </w:r>
          </w:p>
        </w:tc>
        <w:tc>
          <w:tcPr>
            <w:tcW w:w="1134" w:type="dxa"/>
            <w:vAlign w:val="center"/>
          </w:tcPr>
          <w:p>
            <w:pPr>
              <w:bidi w:val="0"/>
            </w:pPr>
            <w:r>
              <w:rPr>
                <w:rFonts w:hint="eastAsia"/>
                <w:lang w:val="en-US" w:eastAsia="zh-CN"/>
              </w:rPr>
              <w:t>data</w:t>
            </w:r>
          </w:p>
        </w:tc>
        <w:tc>
          <w:tcPr>
            <w:tcW w:w="3544" w:type="dxa"/>
            <w:vAlign w:val="center"/>
          </w:tcPr>
          <w:p>
            <w:pPr>
              <w:bidi w:val="0"/>
              <w:rPr>
                <w:rFonts w:hint="default"/>
                <w:lang w:val="en-US" w:eastAsia="zh-CN"/>
              </w:rPr>
            </w:pPr>
            <w:r>
              <w:rPr>
                <w:rFonts w:hint="eastAsia"/>
                <w:lang w:val="en-US" w:eastAsia="zh-CN"/>
              </w:rPr>
              <w:t>Null(一直为null)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843" w:type="dxa"/>
            <w:vMerge w:val="continue"/>
            <w:vAlign w:val="center"/>
          </w:tcPr>
          <w:p>
            <w:pPr>
              <w:bidi w:val="0"/>
            </w:pPr>
          </w:p>
        </w:tc>
        <w:tc>
          <w:tcPr>
            <w:tcW w:w="1559" w:type="dxa"/>
            <w:vMerge w:val="continue"/>
            <w:vAlign w:val="center"/>
          </w:tcPr>
          <w:p>
            <w:pPr>
              <w:bidi w:val="0"/>
            </w:pPr>
          </w:p>
        </w:tc>
        <w:tc>
          <w:tcPr>
            <w:tcW w:w="1134" w:type="dxa"/>
            <w:vAlign w:val="center"/>
          </w:tcPr>
          <w:p>
            <w:pPr>
              <w:bidi w:val="0"/>
            </w:pPr>
            <w:r>
              <w:rPr>
                <w:rFonts w:hint="eastAsia"/>
                <w:lang w:val="en-US" w:eastAsia="zh-CN"/>
              </w:rPr>
              <w:t>errCode</w:t>
            </w:r>
          </w:p>
        </w:tc>
        <w:tc>
          <w:tcPr>
            <w:tcW w:w="3544" w:type="dxa"/>
            <w:vAlign w:val="center"/>
          </w:tcPr>
          <w:p>
            <w:pPr>
              <w:bidi w:val="0"/>
              <w:rPr>
                <w:rFonts w:hint="default"/>
                <w:lang w:val="en-US" w:eastAsia="zh-CN"/>
              </w:rPr>
            </w:pPr>
            <w:r>
              <w:rPr>
                <w:rFonts w:hint="eastAsia"/>
                <w:lang w:val="en-US" w:eastAsia="zh-CN"/>
              </w:rPr>
              <w:t>1:成功,其他则绑定失败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843" w:type="dxa"/>
            <w:vMerge w:val="continue"/>
            <w:tcBorders>
              <w:bottom w:val="single" w:color="auto" w:sz="4" w:space="0"/>
            </w:tcBorders>
            <w:vAlign w:val="center"/>
          </w:tcPr>
          <w:p>
            <w:pPr>
              <w:bidi w:val="0"/>
            </w:pPr>
          </w:p>
        </w:tc>
        <w:tc>
          <w:tcPr>
            <w:tcW w:w="1559" w:type="dxa"/>
            <w:vMerge w:val="continue"/>
            <w:tcBorders>
              <w:bottom w:val="single" w:color="auto" w:sz="4" w:space="0"/>
            </w:tcBorders>
            <w:vAlign w:val="center"/>
          </w:tcPr>
          <w:p>
            <w:pPr>
              <w:bidi w:val="0"/>
            </w:pPr>
          </w:p>
        </w:tc>
        <w:tc>
          <w:tcPr>
            <w:tcW w:w="1134" w:type="dxa"/>
            <w:vAlign w:val="center"/>
          </w:tcPr>
          <w:p>
            <w:pPr>
              <w:bidi w:val="0"/>
              <w:rPr>
                <w:rFonts w:hint="eastAsia"/>
              </w:rPr>
            </w:pPr>
            <w:r>
              <w:rPr>
                <w:rFonts w:hint="eastAsia"/>
                <w:lang w:val="en-US" w:eastAsia="zh-CN"/>
              </w:rPr>
              <w:t>errMsg</w:t>
            </w:r>
          </w:p>
        </w:tc>
        <w:tc>
          <w:tcPr>
            <w:tcW w:w="3544" w:type="dxa"/>
            <w:vAlign w:val="center"/>
          </w:tcPr>
          <w:p>
            <w:pPr>
              <w:bidi w:val="0"/>
              <w:rPr>
                <w:rFonts w:hint="default"/>
                <w:lang w:val="en-US" w:eastAsia="zh-CN"/>
              </w:rPr>
            </w:pPr>
            <w:r>
              <w:rPr>
                <w:rFonts w:hint="eastAsia"/>
                <w:lang w:val="en-US" w:eastAsia="zh-CN"/>
              </w:rPr>
              <w:t>状态信息</w:t>
            </w:r>
          </w:p>
        </w:tc>
      </w:tr>
    </w:tbl>
    <w:p>
      <w:pPr>
        <w:pStyle w:val="14"/>
        <w:numPr>
          <w:ilvl w:val="0"/>
          <w:numId w:val="14"/>
        </w:numPr>
        <w:spacing w:after="93" w:afterLines="30"/>
        <w:ind w:leftChars="200" w:firstLine="0" w:firstLineChars="0"/>
        <w:rPr>
          <w:b/>
          <w:bCs/>
          <w:color w:val="FF0000"/>
        </w:rPr>
      </w:pPr>
      <w:r>
        <w:rPr>
          <w:rFonts w:hint="eastAsia"/>
          <w:b/>
          <w:bCs/>
          <w:color w:val="FF0000"/>
        </w:rPr>
        <w:t>AP</w:t>
      </w:r>
      <w:r>
        <w:rPr>
          <w:b/>
          <w:bCs/>
          <w:color w:val="FF0000"/>
        </w:rPr>
        <w:t>P</w:t>
      </w:r>
      <w:r>
        <w:rPr>
          <w:rFonts w:hint="eastAsia"/>
          <w:b/>
          <w:bCs/>
          <w:color w:val="FF0000"/>
          <w:szCs w:val="21"/>
        </w:rPr>
        <w:t>发送</w:t>
      </w:r>
      <w:r>
        <w:rPr>
          <w:rFonts w:hint="eastAsia"/>
          <w:b/>
          <w:bCs/>
          <w:color w:val="FF0000"/>
        </w:rPr>
        <w:t>解除绑定信号至服务器（</w:t>
      </w:r>
      <w:r>
        <w:rPr>
          <w:b/>
          <w:bCs/>
          <w:color w:val="FF0000"/>
        </w:rPr>
        <w:t>APP</w:t>
      </w:r>
      <w:r>
        <w:rPr>
          <w:rFonts w:hint="eastAsia"/>
          <w:b/>
          <w:bCs/>
          <w:color w:val="FF0000"/>
        </w:rPr>
        <w:t>----&gt;服务器）指令</w:t>
      </w:r>
      <w:r>
        <w:rPr>
          <w:rFonts w:hint="eastAsia"/>
          <w:b/>
          <w:bCs/>
          <w:color w:val="FF0000"/>
          <w:lang w:val="en-US" w:eastAsia="zh-CN"/>
        </w:rPr>
        <w:t>(POST)</w:t>
      </w:r>
    </w:p>
    <w:p>
      <w:pPr>
        <w:bidi w:val="0"/>
        <w:rPr>
          <w:rFonts w:hint="eastAsia"/>
        </w:rPr>
      </w:pPr>
      <w:r>
        <w:rPr>
          <w:rFonts w:hint="eastAsia"/>
        </w:rPr>
        <w:t>{</w:t>
      </w:r>
    </w:p>
    <w:p>
      <w:pPr>
        <w:bidi w:val="0"/>
        <w:rPr>
          <w:rFonts w:hint="eastAsia"/>
        </w:rPr>
      </w:pPr>
      <w:r>
        <w:rPr>
          <w:rFonts w:hint="eastAsia"/>
        </w:rPr>
        <w:t>serialNumber:</w:t>
      </w:r>
      <w:r>
        <w:t>ecfabca7080</w:t>
      </w:r>
      <w:r>
        <w:rPr>
          <w:rFonts w:hint="eastAsia"/>
          <w:lang w:val="en-US" w:eastAsia="zh-CN"/>
        </w:rPr>
        <w:t>c</w:t>
      </w:r>
      <w:r>
        <w:rPr>
          <w:rFonts w:hint="eastAsia"/>
        </w:rPr>
        <w:t>,</w:t>
      </w:r>
    </w:p>
    <w:p>
      <w:pPr>
        <w:bidi w:val="0"/>
      </w:pPr>
      <w:r>
        <w:rPr>
          <w:rFonts w:hint="eastAsia"/>
        </w:rPr>
        <w:t>msgUUID:</w:t>
      </w:r>
      <w:r>
        <w:t>067a602-95d2-450c-8b9b-842f7c6d</w:t>
      </w:r>
    </w:p>
    <w:p>
      <w:pPr>
        <w:bidi w:val="0"/>
        <w:rPr>
          <w:rFonts w:hint="eastAsia"/>
        </w:rPr>
      </w:pPr>
      <w:r>
        <w:rPr>
          <w:rFonts w:hint="eastAsia"/>
        </w:rPr>
        <w:t>}</w:t>
      </w:r>
    </w:p>
    <w:tbl>
      <w:tblPr>
        <w:tblStyle w:val="12"/>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134"/>
        <w:gridCol w:w="1701"/>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59"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134"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5670" w:type="dxa"/>
            <w:gridSpan w:val="2"/>
          </w:tcPr>
          <w:p>
            <w:pPr>
              <w:ind w:left="120" w:leftChars="50"/>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59" w:type="dxa"/>
            <w:vMerge w:val="restart"/>
            <w:vAlign w:val="center"/>
          </w:tcPr>
          <w:p>
            <w:pPr>
              <w:bidi w:val="0"/>
            </w:pPr>
            <w:r>
              <w:rPr>
                <w:rFonts w:hint="eastAsia"/>
              </w:rPr>
              <w:t>/app/unbindAccountByNumber</w:t>
            </w:r>
          </w:p>
        </w:tc>
        <w:tc>
          <w:tcPr>
            <w:tcW w:w="1134" w:type="dxa"/>
            <w:vMerge w:val="restart"/>
            <w:vAlign w:val="center"/>
          </w:tcPr>
          <w:p>
            <w:pPr>
              <w:bidi w:val="0"/>
            </w:pPr>
            <w:r>
              <w:rPr>
                <w:rFonts w:hint="eastAsia"/>
              </w:rPr>
              <w:t>发送解绑信号</w:t>
            </w:r>
          </w:p>
        </w:tc>
        <w:tc>
          <w:tcPr>
            <w:tcW w:w="1701" w:type="dxa"/>
            <w:vAlign w:val="center"/>
          </w:tcPr>
          <w:p>
            <w:pPr>
              <w:bidi w:val="0"/>
            </w:pPr>
            <w:r>
              <w:rPr>
                <w:rFonts w:hint="eastAsia"/>
              </w:rPr>
              <w:t>serialNumber</w:t>
            </w:r>
          </w:p>
        </w:tc>
        <w:tc>
          <w:tcPr>
            <w:tcW w:w="3969" w:type="dxa"/>
            <w:vAlign w:val="center"/>
          </w:tcPr>
          <w:p>
            <w:pPr>
              <w:bidi w:val="0"/>
            </w:pPr>
            <w:r>
              <w:rPr>
                <w:rFonts w:hint="eastAsia"/>
              </w:rPr>
              <w:t>序列号，格式是12位字母加数字，</w:t>
            </w:r>
          </w:p>
          <w:p>
            <w:pPr>
              <w:bidi w:val="0"/>
            </w:pPr>
            <w:r>
              <w:rPr>
                <w:rFonts w:hint="eastAsia"/>
              </w:rPr>
              <w:t>例如</w:t>
            </w:r>
            <w:r>
              <w:t>acb316bacwer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59" w:type="dxa"/>
            <w:vMerge w:val="continue"/>
            <w:vAlign w:val="center"/>
          </w:tcPr>
          <w:p>
            <w:pPr>
              <w:bidi w:val="0"/>
            </w:pPr>
          </w:p>
        </w:tc>
        <w:tc>
          <w:tcPr>
            <w:tcW w:w="1134" w:type="dxa"/>
            <w:vMerge w:val="continue"/>
            <w:vAlign w:val="center"/>
          </w:tcPr>
          <w:p>
            <w:pPr>
              <w:bidi w:val="0"/>
              <w:rPr>
                <w:rFonts w:hint="eastAsia"/>
              </w:rPr>
            </w:pPr>
          </w:p>
        </w:tc>
        <w:tc>
          <w:tcPr>
            <w:tcW w:w="1701" w:type="dxa"/>
            <w:vAlign w:val="center"/>
          </w:tcPr>
          <w:p>
            <w:pPr>
              <w:bidi w:val="0"/>
            </w:pPr>
            <w:r>
              <w:rPr>
                <w:rFonts w:hint="eastAsia"/>
              </w:rPr>
              <w:t>msgUUID</w:t>
            </w:r>
          </w:p>
        </w:tc>
        <w:tc>
          <w:tcPr>
            <w:tcW w:w="3969" w:type="dxa"/>
            <w:vAlign w:val="center"/>
          </w:tcPr>
          <w:p>
            <w:pPr>
              <w:bidi w:val="0"/>
              <w:rPr>
                <w:rFonts w:hint="default"/>
                <w:lang w:val="en-US" w:eastAsia="zh-CN"/>
              </w:rPr>
            </w:pPr>
            <w:r>
              <w:rPr>
                <w:rFonts w:hint="eastAsia"/>
                <w:lang w:val="en-US" w:eastAsia="zh-CN"/>
              </w:rPr>
              <w:t>用户的唯一标识符</w:t>
            </w:r>
          </w:p>
        </w:tc>
      </w:tr>
    </w:tbl>
    <w:p>
      <w:pPr>
        <w:bidi w:val="0"/>
        <w:rPr>
          <w:b/>
          <w:bCs/>
        </w:rPr>
      </w:pPr>
      <w:r>
        <w:rPr>
          <w:rFonts w:hint="eastAsia"/>
          <w:b/>
          <w:bCs/>
        </w:rPr>
        <w:t>A</w:t>
      </w:r>
      <w:r>
        <w:rPr>
          <w:b/>
          <w:bCs/>
        </w:rPr>
        <w:t>PP</w:t>
      </w:r>
      <w:r>
        <w:rPr>
          <w:rFonts w:hint="eastAsia"/>
          <w:b/>
          <w:bCs/>
        </w:rPr>
        <w:t>发送解除绑定信号至服务器指令的应答（服务器----&gt;APP）</w:t>
      </w:r>
    </w:p>
    <w:p>
      <w:pPr>
        <w:bidi w:val="0"/>
      </w:pPr>
      <w:r>
        <w:t>{</w:t>
      </w:r>
    </w:p>
    <w:p>
      <w:pPr>
        <w:bidi w:val="0"/>
      </w:pPr>
      <w:r>
        <w:t>"</w:t>
      </w:r>
      <w:r>
        <w:rPr>
          <w:rFonts w:hint="eastAsia"/>
          <w:lang w:val="en-US" w:eastAsia="zh-CN"/>
        </w:rPr>
        <w:t>data</w:t>
      </w:r>
      <w:r>
        <w:t>":"</w:t>
      </w:r>
      <w:r>
        <w:rPr>
          <w:rFonts w:hint="eastAsia"/>
          <w:lang w:val="en-US" w:eastAsia="zh-CN"/>
        </w:rPr>
        <w:t>null</w:t>
      </w:r>
      <w:r>
        <w:t xml:space="preserve"> ",</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pPr>
      <w:r>
        <w:t>}</w:t>
      </w:r>
    </w:p>
    <w:tbl>
      <w:tblPr>
        <w:tblStyle w:val="12"/>
        <w:tblW w:w="808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559"/>
        <w:gridCol w:w="1134"/>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843"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559"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4678" w:type="dxa"/>
            <w:gridSpan w:val="2"/>
          </w:tcPr>
          <w:p>
            <w:pPr>
              <w:ind w:left="120" w:leftChars="50"/>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843" w:type="dxa"/>
            <w:vMerge w:val="restart"/>
            <w:vAlign w:val="center"/>
          </w:tcPr>
          <w:p>
            <w:pPr>
              <w:bidi w:val="0"/>
            </w:pPr>
            <w:r>
              <w:rPr>
                <w:rFonts w:hint="eastAsia"/>
              </w:rPr>
              <w:t>/app/unbindAccountByNumber</w:t>
            </w:r>
          </w:p>
        </w:tc>
        <w:tc>
          <w:tcPr>
            <w:tcW w:w="1559" w:type="dxa"/>
            <w:vMerge w:val="restart"/>
            <w:vAlign w:val="center"/>
          </w:tcPr>
          <w:p>
            <w:pPr>
              <w:bidi w:val="0"/>
            </w:pPr>
            <w:r>
              <w:rPr>
                <w:rFonts w:hint="eastAsia"/>
              </w:rPr>
              <w:t>发送解绑信号至服务器后的应答</w:t>
            </w:r>
          </w:p>
        </w:tc>
        <w:tc>
          <w:tcPr>
            <w:tcW w:w="1134" w:type="dxa"/>
            <w:vAlign w:val="center"/>
          </w:tcPr>
          <w:p>
            <w:pPr>
              <w:bidi w:val="0"/>
            </w:pPr>
            <w:r>
              <w:rPr>
                <w:rFonts w:hint="eastAsia"/>
                <w:lang w:val="en-US" w:eastAsia="zh-CN"/>
              </w:rPr>
              <w:t>data</w:t>
            </w:r>
          </w:p>
        </w:tc>
        <w:tc>
          <w:tcPr>
            <w:tcW w:w="3544" w:type="dxa"/>
            <w:vAlign w:val="center"/>
          </w:tcPr>
          <w:p>
            <w:pPr>
              <w:bidi w:val="0"/>
              <w:rPr>
                <w:rFonts w:hint="default"/>
                <w:lang w:val="en-US" w:eastAsia="zh-CN"/>
              </w:rPr>
            </w:pPr>
            <w:r>
              <w:rPr>
                <w:rFonts w:hint="eastAsia"/>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843" w:type="dxa"/>
            <w:vMerge w:val="continue"/>
            <w:vAlign w:val="center"/>
          </w:tcPr>
          <w:p>
            <w:pPr>
              <w:bidi w:val="0"/>
            </w:pPr>
          </w:p>
        </w:tc>
        <w:tc>
          <w:tcPr>
            <w:tcW w:w="1559" w:type="dxa"/>
            <w:vMerge w:val="continue"/>
            <w:vAlign w:val="center"/>
          </w:tcPr>
          <w:p>
            <w:pPr>
              <w:bidi w:val="0"/>
            </w:pPr>
          </w:p>
        </w:tc>
        <w:tc>
          <w:tcPr>
            <w:tcW w:w="1134" w:type="dxa"/>
            <w:vAlign w:val="center"/>
          </w:tcPr>
          <w:p>
            <w:pPr>
              <w:bidi w:val="0"/>
            </w:pPr>
            <w:r>
              <w:rPr>
                <w:rFonts w:hint="eastAsia"/>
                <w:lang w:val="en-US" w:eastAsia="zh-CN"/>
              </w:rPr>
              <w:t>errCode</w:t>
            </w:r>
          </w:p>
        </w:tc>
        <w:tc>
          <w:tcPr>
            <w:tcW w:w="3544" w:type="dxa"/>
            <w:vAlign w:val="center"/>
          </w:tcPr>
          <w:p>
            <w:pPr>
              <w:bidi w:val="0"/>
              <w:rPr>
                <w:rFonts w:hint="eastAsia"/>
                <w:lang w:val="en-US" w:eastAsia="zh-CN"/>
              </w:rPr>
            </w:pPr>
            <w:r>
              <w:rPr>
                <w:rFonts w:hint="eastAsia"/>
                <w:lang w:val="en-US" w:eastAsia="zh-CN"/>
              </w:rPr>
              <w:t>1:成功</w:t>
            </w:r>
          </w:p>
          <w:p>
            <w:pPr>
              <w:bidi w:val="0"/>
              <w:rPr>
                <w:rFonts w:hint="default"/>
                <w:lang w:val="en-US" w:eastAsia="zh-CN"/>
              </w:rPr>
            </w:pPr>
            <w:r>
              <w:rPr>
                <w:rFonts w:hint="eastAsia"/>
                <w:lang w:val="en-US" w:eastAsia="zh-CN"/>
              </w:rPr>
              <w:t>其他状态码:失败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843" w:type="dxa"/>
            <w:vMerge w:val="continue"/>
            <w:tcBorders>
              <w:bottom w:val="single" w:color="auto" w:sz="4" w:space="0"/>
            </w:tcBorders>
            <w:vAlign w:val="center"/>
          </w:tcPr>
          <w:p>
            <w:pPr>
              <w:bidi w:val="0"/>
            </w:pPr>
          </w:p>
        </w:tc>
        <w:tc>
          <w:tcPr>
            <w:tcW w:w="1559" w:type="dxa"/>
            <w:vMerge w:val="continue"/>
            <w:tcBorders>
              <w:bottom w:val="single" w:color="auto" w:sz="4" w:space="0"/>
            </w:tcBorders>
            <w:vAlign w:val="center"/>
          </w:tcPr>
          <w:p>
            <w:pPr>
              <w:bidi w:val="0"/>
            </w:pPr>
          </w:p>
        </w:tc>
        <w:tc>
          <w:tcPr>
            <w:tcW w:w="1134" w:type="dxa"/>
            <w:vAlign w:val="center"/>
          </w:tcPr>
          <w:p>
            <w:pPr>
              <w:bidi w:val="0"/>
              <w:rPr>
                <w:rFonts w:hint="eastAsia"/>
              </w:rPr>
            </w:pPr>
            <w:r>
              <w:rPr>
                <w:rFonts w:hint="eastAsia"/>
                <w:lang w:val="en-US" w:eastAsia="zh-CN"/>
              </w:rPr>
              <w:t>errMsg</w:t>
            </w:r>
          </w:p>
        </w:tc>
        <w:tc>
          <w:tcPr>
            <w:tcW w:w="3544" w:type="dxa"/>
            <w:vAlign w:val="center"/>
          </w:tcPr>
          <w:p>
            <w:pPr>
              <w:bidi w:val="0"/>
              <w:rPr>
                <w:rFonts w:hint="default"/>
                <w:lang w:val="en-US" w:eastAsia="zh-CN"/>
              </w:rPr>
            </w:pPr>
            <w:r>
              <w:rPr>
                <w:rFonts w:hint="eastAsia"/>
                <w:lang w:val="en-US" w:eastAsia="zh-CN"/>
              </w:rPr>
              <w:t>状态详情</w:t>
            </w:r>
          </w:p>
        </w:tc>
      </w:tr>
    </w:tbl>
    <w:p>
      <w:pPr>
        <w:spacing w:before="156" w:beforeLines="50" w:after="62" w:afterLines="20"/>
        <w:rPr>
          <w:rFonts w:hint="eastAsia" w:ascii="Times New Roman" w:hAnsi="Times New Roman" w:cs="Times New Roman"/>
          <w:sz w:val="20"/>
          <w:szCs w:val="20"/>
        </w:rPr>
        <w:sectPr>
          <w:pgSz w:w="11906" w:h="16838"/>
          <w:pgMar w:top="1440" w:right="1800" w:bottom="1440" w:left="1800" w:header="851" w:footer="992" w:gutter="0"/>
          <w:cols w:space="425" w:num="1"/>
          <w:docGrid w:type="lines" w:linePitch="312" w:charSpace="0"/>
        </w:sectPr>
      </w:pPr>
    </w:p>
    <w:p>
      <w:pPr>
        <w:pStyle w:val="3"/>
        <w:numPr>
          <w:ilvl w:val="0"/>
          <w:numId w:val="2"/>
        </w:numPr>
        <w:bidi w:val="0"/>
        <w:ind w:left="425" w:leftChars="0" w:hanging="425" w:firstLineChars="0"/>
      </w:pPr>
      <w:bookmarkStart w:id="28" w:name="_Toc12254"/>
      <w:r>
        <w:rPr>
          <w:rFonts w:hint="eastAsia"/>
          <w:lang w:val="en-US" w:eastAsia="zh-CN"/>
        </w:rPr>
        <w:t>用户信息界面</w:t>
      </w:r>
      <w:bookmarkEnd w:id="28"/>
    </w:p>
    <w:p>
      <w:pPr>
        <w:pStyle w:val="4"/>
        <w:numPr>
          <w:ilvl w:val="0"/>
          <w:numId w:val="15"/>
        </w:numPr>
        <w:bidi w:val="0"/>
      </w:pPr>
      <w:bookmarkStart w:id="29" w:name="_Toc4572"/>
      <w:bookmarkStart w:id="30" w:name="_Toc22716"/>
      <w:r>
        <w:rPr>
          <w:rFonts w:hint="eastAsia"/>
        </w:rPr>
        <w:t>概述</w:t>
      </w:r>
      <w:bookmarkEnd w:id="29"/>
      <w:bookmarkEnd w:id="30"/>
    </w:p>
    <w:p>
      <w:pPr>
        <w:bidi w:val="0"/>
        <w:ind w:firstLine="420" w:firstLineChars="0"/>
      </w:pPr>
      <w:r>
        <w:rPr>
          <w:rFonts w:hint="eastAsia"/>
          <w:lang w:val="en-US" w:eastAsia="zh-CN"/>
        </w:rPr>
        <w:t>用户信息包含用户的时区与地区和用户的基本信息,实现对用户时区,地区的修改.并将修改的数据同步至服务器.</w:t>
      </w:r>
    </w:p>
    <w:p>
      <w:pPr>
        <w:bidi w:val="0"/>
        <w:rPr>
          <w:b/>
          <w:bCs/>
        </w:rPr>
      </w:pPr>
      <w:r>
        <w:rPr>
          <w:rFonts w:hint="eastAsia"/>
          <w:b/>
          <w:bCs/>
        </w:rPr>
        <w:t>获取药品数据和同步药品数据中涉及的指令有：</w:t>
      </w:r>
    </w:p>
    <w:p>
      <w:pPr>
        <w:numPr>
          <w:ilvl w:val="0"/>
          <w:numId w:val="16"/>
        </w:numPr>
        <w:bidi w:val="0"/>
      </w:pPr>
      <w:r>
        <w:rPr>
          <w:rFonts w:hint="eastAsia"/>
        </w:rPr>
        <w:t>向服务器</w:t>
      </w:r>
      <w:r>
        <w:rPr>
          <w:rFonts w:hint="eastAsia"/>
          <w:lang w:val="en-US" w:eastAsia="zh-CN"/>
        </w:rPr>
        <w:t>查询用户的姓名,出生日期,地区,时区,紧急联系人</w:t>
      </w:r>
      <w:r>
        <w:rPr>
          <w:rFonts w:hint="eastAsia"/>
        </w:rPr>
        <w:t>；</w:t>
      </w:r>
    </w:p>
    <w:p>
      <w:pPr>
        <w:numPr>
          <w:ilvl w:val="0"/>
          <w:numId w:val="16"/>
        </w:numPr>
        <w:bidi w:val="0"/>
        <w:rPr>
          <w:szCs w:val="28"/>
        </w:rPr>
      </w:pPr>
      <w:r>
        <w:rPr>
          <w:rFonts w:hint="eastAsia"/>
        </w:rPr>
        <w:t>向服务器发送设置完成后</w:t>
      </w:r>
      <w:r>
        <w:rPr>
          <w:rFonts w:hint="eastAsia"/>
          <w:lang w:val="en-US" w:eastAsia="zh-CN"/>
        </w:rPr>
        <w:t>姓名,出生日期,地区,时区,紧急联系人等信息进行服务器的同步</w:t>
      </w:r>
      <w:r>
        <w:rPr>
          <w:rFonts w:hint="eastAsia"/>
        </w:rPr>
        <w:t>；</w:t>
      </w:r>
    </w:p>
    <w:p>
      <w:pPr>
        <w:bidi w:val="0"/>
        <w:rPr>
          <w:b/>
          <w:bCs/>
        </w:rPr>
      </w:pPr>
      <w:r>
        <w:rPr>
          <w:rFonts w:hint="eastAsia"/>
          <w:b/>
          <w:bCs/>
        </w:rPr>
        <w:t>在</w:t>
      </w:r>
      <w:r>
        <w:rPr>
          <w:b/>
          <w:bCs/>
        </w:rPr>
        <w:t>APP</w:t>
      </w:r>
      <w:r>
        <w:rPr>
          <w:rFonts w:hint="eastAsia"/>
          <w:b/>
          <w:bCs/>
        </w:rPr>
        <w:t>端的逻辑主要是：</w:t>
      </w:r>
    </w:p>
    <w:p>
      <w:pPr>
        <w:numPr>
          <w:ilvl w:val="0"/>
          <w:numId w:val="17"/>
        </w:numPr>
        <w:bidi w:val="0"/>
      </w:pPr>
      <w:r>
        <w:rPr>
          <w:rFonts w:hint="eastAsia"/>
        </w:rPr>
        <w:t>点击“</w:t>
      </w:r>
      <w:r>
        <w:rPr>
          <w:rFonts w:hint="eastAsia"/>
          <w:lang w:val="en-US" w:eastAsia="zh-CN"/>
        </w:rPr>
        <w:t>用户信息</w:t>
      </w:r>
      <w:r>
        <w:rPr>
          <w:rFonts w:hint="eastAsia"/>
        </w:rPr>
        <w:t>”时</w:t>
      </w:r>
      <w:r>
        <w:rPr>
          <w:rFonts w:hint="eastAsia"/>
          <w:lang w:val="en-US" w:eastAsia="zh-CN"/>
        </w:rPr>
        <w:t>查询用户的姓名,出生日期,地区,时区,紧急联系人</w:t>
      </w:r>
      <w:r>
        <w:rPr>
          <w:rFonts w:hint="eastAsia"/>
        </w:rPr>
        <w:t>；</w:t>
      </w:r>
    </w:p>
    <w:p>
      <w:pPr>
        <w:numPr>
          <w:ilvl w:val="0"/>
          <w:numId w:val="17"/>
        </w:numPr>
        <w:bidi w:val="0"/>
      </w:pPr>
      <w:r>
        <w:rPr>
          <w:rFonts w:hint="eastAsia"/>
        </w:rPr>
        <w:t>在用户点击确定后，向服务器发送手机端设置的</w:t>
      </w:r>
      <w:r>
        <w:rPr>
          <w:rFonts w:hint="eastAsia"/>
          <w:lang w:val="en-US" w:eastAsia="zh-CN"/>
        </w:rPr>
        <w:t>姓名,出生日期,地区,时区,紧急联系人等数据,(如果修改时区与地区则设备端进行重启)app端进行等待</w:t>
      </w:r>
      <w:r>
        <w:rPr>
          <w:rFonts w:hint="eastAsia"/>
        </w:rPr>
        <w:t>；</w:t>
      </w:r>
    </w:p>
    <w:p>
      <w:pPr>
        <w:numPr>
          <w:ilvl w:val="0"/>
          <w:numId w:val="17"/>
        </w:numPr>
        <w:bidi w:val="0"/>
      </w:pPr>
      <w:r>
        <w:rPr>
          <w:rFonts w:hint="eastAsia"/>
          <w:lang w:val="en-US" w:eastAsia="zh-CN"/>
        </w:rPr>
        <w:t>紧急联系人无法设置为两个相同的手机号</w:t>
      </w:r>
      <w:r>
        <w:rPr>
          <w:rFonts w:hint="eastAsia"/>
        </w:rPr>
        <w:t>；</w:t>
      </w:r>
    </w:p>
    <w:p>
      <w:pPr>
        <w:pStyle w:val="4"/>
        <w:numPr>
          <w:ilvl w:val="0"/>
          <w:numId w:val="15"/>
        </w:numPr>
        <w:bidi w:val="0"/>
      </w:pPr>
      <w:bookmarkStart w:id="31" w:name="_Toc1466"/>
      <w:bookmarkStart w:id="32" w:name="_Toc5797"/>
      <w:r>
        <w:rPr>
          <w:rFonts w:hint="eastAsia"/>
        </w:rPr>
        <w:t>界面设计</w:t>
      </w:r>
      <w:bookmarkEnd w:id="31"/>
      <w:bookmarkEnd w:id="32"/>
    </w:p>
    <w:p>
      <w:pPr>
        <w:bidi w:val="0"/>
        <w:ind w:firstLine="420" w:firstLineChars="0"/>
      </w:pPr>
      <w:r>
        <w:rPr>
          <w:rFonts w:hint="eastAsia"/>
        </w:rPr>
        <w:t>界面显示前，需要先向服务器获取用户信息；界面下方有个确定按键，按下确定后向服务器发送当前设置的用户信息。</w:t>
      </w:r>
    </w:p>
    <w:p>
      <w:pPr>
        <w:widowControl/>
        <w:jc w:val="both"/>
        <w:rPr>
          <w:sz w:val="24"/>
          <w:szCs w:val="24"/>
        </w:rPr>
      </w:pPr>
      <w:r>
        <w:rPr>
          <w:sz w:val="24"/>
          <w:szCs w:val="24"/>
        </w:rPr>
        <w:drawing>
          <wp:inline distT="0" distB="0" distL="114300" distR="114300">
            <wp:extent cx="1393825" cy="2903220"/>
            <wp:effectExtent l="0" t="0" r="15875" b="11430"/>
            <wp:docPr id="2" name="图片 2" descr="8c84198e0f95312bf4e594464844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c84198e0f95312bf4e594464844d19"/>
                    <pic:cNvPicPr>
                      <a:picLocks noChangeAspect="1"/>
                    </pic:cNvPicPr>
                  </pic:nvPicPr>
                  <pic:blipFill>
                    <a:blip r:embed="rId13"/>
                    <a:stretch>
                      <a:fillRect/>
                    </a:stretch>
                  </pic:blipFill>
                  <pic:spPr>
                    <a:xfrm>
                      <a:off x="0" y="0"/>
                      <a:ext cx="1393825" cy="2903220"/>
                    </a:xfrm>
                    <a:prstGeom prst="rect">
                      <a:avLst/>
                    </a:prstGeom>
                  </pic:spPr>
                </pic:pic>
              </a:graphicData>
            </a:graphic>
          </wp:inline>
        </w:drawing>
      </w:r>
      <w:r>
        <w:rPr>
          <w:sz w:val="24"/>
          <w:szCs w:val="24"/>
        </w:rPr>
        <w:t xml:space="preserve">  </w:t>
      </w:r>
    </w:p>
    <w:p>
      <w:pPr>
        <w:spacing w:before="156" w:beforeLines="50" w:after="62" w:afterLines="20"/>
        <w:rPr>
          <w:rFonts w:hint="eastAsia" w:ascii="Times New Roman" w:hAnsi="Times New Roman" w:cs="Times New Roman"/>
          <w:sz w:val="20"/>
          <w:szCs w:val="20"/>
        </w:rPr>
        <w:sectPr>
          <w:pgSz w:w="11906" w:h="16838"/>
          <w:pgMar w:top="1440" w:right="1800" w:bottom="1440" w:left="1800" w:header="851" w:footer="992" w:gutter="0"/>
          <w:cols w:space="425" w:num="1"/>
          <w:docGrid w:type="lines" w:linePitch="312" w:charSpace="0"/>
        </w:sectPr>
      </w:pPr>
    </w:p>
    <w:p>
      <w:pPr>
        <w:pStyle w:val="4"/>
        <w:numPr>
          <w:ilvl w:val="0"/>
          <w:numId w:val="15"/>
        </w:numPr>
        <w:bidi w:val="0"/>
      </w:pPr>
      <w:bookmarkStart w:id="33" w:name="_Toc26397"/>
      <w:bookmarkStart w:id="34" w:name="_Toc29264"/>
      <w:r>
        <w:rPr>
          <w:rFonts w:hint="eastAsia"/>
        </w:rPr>
        <w:t>协议详情</w:t>
      </w:r>
      <w:bookmarkEnd w:id="33"/>
      <w:bookmarkEnd w:id="34"/>
    </w:p>
    <w:p>
      <w:pPr>
        <w:pStyle w:val="14"/>
        <w:numPr>
          <w:ilvl w:val="0"/>
          <w:numId w:val="18"/>
        </w:numPr>
        <w:spacing w:before="156" w:beforeLines="50"/>
        <w:ind w:left="930" w:firstLineChars="0"/>
        <w:rPr>
          <w:b/>
          <w:bCs/>
          <w:color w:val="FF0000"/>
          <w:szCs w:val="21"/>
        </w:rPr>
      </w:pPr>
      <w:r>
        <w:rPr>
          <w:rFonts w:hint="eastAsia"/>
          <w:b/>
          <w:bCs/>
          <w:color w:val="FF0000"/>
          <w:szCs w:val="21"/>
        </w:rPr>
        <w:t>询问用户信息（</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pPr>
      <w:r>
        <w:t>{</w:t>
      </w:r>
    </w:p>
    <w:p>
      <w:pPr>
        <w:bidi w:val="0"/>
        <w:rPr>
          <w:rFonts w:hint="default"/>
          <w:lang w:val="en-US" w:eastAsia="zh-CN"/>
        </w:rPr>
      </w:pPr>
      <w:r>
        <w:rPr>
          <w:rFonts w:hint="eastAsia"/>
        </w:rPr>
        <w:t>serialNumber:</w:t>
      </w:r>
      <w:r>
        <w:rPr>
          <w:rFonts w:hint="eastAsia"/>
          <w:lang w:val="en-US" w:eastAsia="zh-CN"/>
        </w:rPr>
        <w:t>abcd123as54</w:t>
      </w:r>
    </w:p>
    <w:p>
      <w:pPr>
        <w:bidi w:val="0"/>
      </w:pPr>
      <w:r>
        <w:t>}</w:t>
      </w:r>
    </w:p>
    <w:tbl>
      <w:tblPr>
        <w:tblStyle w:val="12"/>
        <w:tblW w:w="7938"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701"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701"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4536" w:type="dxa"/>
          </w:tcPr>
          <w:p>
            <w:pPr>
              <w:ind w:left="120" w:leftChars="50"/>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Align w:val="center"/>
          </w:tcPr>
          <w:p>
            <w:pPr>
              <w:bidi w:val="0"/>
            </w:pPr>
            <w:r>
              <w:rPr>
                <w:rFonts w:hint="eastAsia"/>
              </w:rPr>
              <w:t>/app/getHostUserBySerialNumber</w:t>
            </w:r>
          </w:p>
        </w:tc>
        <w:tc>
          <w:tcPr>
            <w:tcW w:w="1701" w:type="dxa"/>
            <w:vAlign w:val="center"/>
          </w:tcPr>
          <w:p>
            <w:pPr>
              <w:bidi w:val="0"/>
            </w:pPr>
            <w:r>
              <w:rPr>
                <w:rFonts w:hint="eastAsia"/>
              </w:rPr>
              <w:t>serialNumber</w:t>
            </w:r>
          </w:p>
        </w:tc>
        <w:tc>
          <w:tcPr>
            <w:tcW w:w="4536" w:type="dxa"/>
            <w:vAlign w:val="center"/>
          </w:tcPr>
          <w:p>
            <w:pPr>
              <w:bidi w:val="0"/>
              <w:rPr>
                <w:rFonts w:hint="default"/>
                <w:lang w:val="en-US" w:eastAsia="zh-CN"/>
              </w:rPr>
            </w:pPr>
            <w:r>
              <w:rPr>
                <w:rFonts w:hint="eastAsia"/>
                <w:lang w:val="en-US" w:eastAsia="zh-CN"/>
              </w:rPr>
              <w:t>设备序列号</w:t>
            </w:r>
          </w:p>
        </w:tc>
      </w:tr>
    </w:tbl>
    <w:p>
      <w:pPr>
        <w:bidi w:val="0"/>
        <w:rPr>
          <w:b/>
          <w:bCs/>
        </w:rPr>
      </w:pPr>
      <w:r>
        <w:rPr>
          <w:rFonts w:hint="eastAsia"/>
          <w:b/>
          <w:bCs/>
        </w:rPr>
        <w:t>询问用户信息（</w:t>
      </w:r>
      <w:r>
        <w:rPr>
          <w:b/>
          <w:bCs/>
        </w:rPr>
        <w:t>APP----&gt;服务器）指令</w:t>
      </w:r>
      <w:r>
        <w:rPr>
          <w:rFonts w:hint="eastAsia"/>
          <w:b/>
          <w:bCs/>
        </w:rPr>
        <w:t>的应答（服务器----&gt;APP）</w:t>
      </w:r>
    </w:p>
    <w:p>
      <w:pPr>
        <w:bidi w:val="0"/>
      </w:pPr>
      <w:r>
        <w:t>{</w:t>
      </w:r>
    </w:p>
    <w:p>
      <w:pPr>
        <w:numPr>
          <w:ilvl w:val="0"/>
          <w:numId w:val="0"/>
        </w:numPr>
        <w:bidi w:val="0"/>
        <w:ind w:left="360" w:leftChars="0"/>
        <w:rPr>
          <w:rFonts w:hint="eastAsia"/>
          <w:lang w:val="en-US" w:eastAsia="zh-CN"/>
        </w:rPr>
      </w:pPr>
      <w:r>
        <w:t>"</w:t>
      </w:r>
      <w:r>
        <w:rPr>
          <w:rFonts w:hint="eastAsia"/>
          <w:lang w:val="en-US" w:eastAsia="zh-CN"/>
        </w:rPr>
        <w:t>data</w:t>
      </w:r>
      <w:r>
        <w:t>":</w:t>
      </w:r>
      <w:r>
        <w:rPr>
          <w:rFonts w:hint="eastAsia"/>
          <w:lang w:val="en-US" w:eastAsia="zh-CN"/>
        </w:rPr>
        <w:t>{</w:t>
      </w:r>
    </w:p>
    <w:p>
      <w:pPr>
        <w:numPr>
          <w:ilvl w:val="0"/>
          <w:numId w:val="0"/>
        </w:numPr>
        <w:bidi w:val="0"/>
        <w:ind w:left="360" w:leftChars="0"/>
      </w:pPr>
      <w:r>
        <w:t>areaCode1</w:t>
      </w:r>
      <w:r>
        <w:rPr>
          <w:rFonts w:hint="default"/>
        </w:rPr>
        <w:t>: "+86"</w:t>
      </w:r>
    </w:p>
    <w:p>
      <w:pPr>
        <w:numPr>
          <w:ilvl w:val="0"/>
          <w:numId w:val="0"/>
        </w:numPr>
        <w:bidi w:val="0"/>
        <w:ind w:left="360" w:leftChars="0"/>
      </w:pPr>
      <w:r>
        <w:rPr>
          <w:rFonts w:hint="default"/>
        </w:rPr>
        <w:t>areaCode2: ""</w:t>
      </w:r>
    </w:p>
    <w:p>
      <w:pPr>
        <w:numPr>
          <w:ilvl w:val="0"/>
          <w:numId w:val="0"/>
        </w:numPr>
        <w:bidi w:val="0"/>
        <w:ind w:left="360" w:leftChars="0"/>
      </w:pPr>
      <w:r>
        <w:rPr>
          <w:rFonts w:hint="default"/>
        </w:rPr>
        <w:t>deleteUserData: 0</w:t>
      </w:r>
    </w:p>
    <w:p>
      <w:pPr>
        <w:numPr>
          <w:ilvl w:val="0"/>
          <w:numId w:val="0"/>
        </w:numPr>
        <w:bidi w:val="0"/>
        <w:ind w:left="360" w:leftChars="0"/>
      </w:pPr>
      <w:r>
        <w:rPr>
          <w:rFonts w:hint="default"/>
        </w:rPr>
        <w:t>nation: ""</w:t>
      </w:r>
    </w:p>
    <w:p>
      <w:pPr>
        <w:numPr>
          <w:ilvl w:val="0"/>
          <w:numId w:val="0"/>
        </w:numPr>
        <w:bidi w:val="0"/>
        <w:ind w:left="360" w:leftChars="0"/>
      </w:pPr>
      <w:r>
        <w:rPr>
          <w:rFonts w:hint="default"/>
        </w:rPr>
        <w:t>province: "North"</w:t>
      </w:r>
    </w:p>
    <w:p>
      <w:pPr>
        <w:numPr>
          <w:ilvl w:val="0"/>
          <w:numId w:val="0"/>
        </w:numPr>
        <w:bidi w:val="0"/>
        <w:ind w:left="360" w:leftChars="0"/>
      </w:pPr>
      <w:r>
        <w:rPr>
          <w:rFonts w:hint="default"/>
        </w:rPr>
        <w:t>region: "EU:"</w:t>
      </w:r>
    </w:p>
    <w:p>
      <w:pPr>
        <w:numPr>
          <w:ilvl w:val="0"/>
          <w:numId w:val="0"/>
        </w:numPr>
        <w:bidi w:val="0"/>
        <w:ind w:left="360" w:leftChars="0"/>
      </w:pPr>
      <w:r>
        <w:rPr>
          <w:rFonts w:hint="default"/>
        </w:rPr>
        <w:t>timeZone: 1</w:t>
      </w:r>
    </w:p>
    <w:p>
      <w:pPr>
        <w:numPr>
          <w:ilvl w:val="0"/>
          <w:numId w:val="0"/>
        </w:numPr>
        <w:bidi w:val="0"/>
        <w:ind w:left="360" w:leftChars="0"/>
      </w:pPr>
      <w:r>
        <w:rPr>
          <w:rFonts w:hint="default"/>
        </w:rPr>
        <w:t>userBirthday: "1966-05-08"</w:t>
      </w:r>
    </w:p>
    <w:p>
      <w:pPr>
        <w:numPr>
          <w:ilvl w:val="0"/>
          <w:numId w:val="0"/>
        </w:numPr>
        <w:bidi w:val="0"/>
        <w:ind w:left="360" w:leftChars="0"/>
      </w:pPr>
      <w:r>
        <w:rPr>
          <w:rFonts w:hint="default"/>
        </w:rPr>
        <w:t>userContact1: "18618158398"</w:t>
      </w:r>
    </w:p>
    <w:p>
      <w:pPr>
        <w:numPr>
          <w:ilvl w:val="0"/>
          <w:numId w:val="0"/>
        </w:numPr>
        <w:bidi w:val="0"/>
        <w:ind w:left="360" w:leftChars="0"/>
      </w:pPr>
      <w:r>
        <w:rPr>
          <w:rFonts w:hint="default"/>
        </w:rPr>
        <w:t>userContact2: ""</w:t>
      </w:r>
    </w:p>
    <w:p>
      <w:pPr>
        <w:numPr>
          <w:ilvl w:val="0"/>
          <w:numId w:val="0"/>
        </w:numPr>
        <w:bidi w:val="0"/>
        <w:ind w:left="360" w:leftChars="0"/>
      </w:pPr>
      <w:r>
        <w:rPr>
          <w:rFonts w:hint="default"/>
        </w:rPr>
        <w:t>userGender: 1</w:t>
      </w:r>
    </w:p>
    <w:p>
      <w:pPr>
        <w:numPr>
          <w:ilvl w:val="0"/>
          <w:numId w:val="0"/>
        </w:numPr>
        <w:bidi w:val="0"/>
        <w:ind w:left="360" w:leftChars="0"/>
      </w:pPr>
      <w:r>
        <w:rPr>
          <w:rFonts w:hint="default"/>
        </w:rPr>
        <w:t>userName: "ty"</w:t>
      </w:r>
    </w:p>
    <w:p>
      <w:pPr>
        <w:numPr>
          <w:ilvl w:val="0"/>
          <w:numId w:val="0"/>
        </w:numPr>
        <w:bidi w:val="0"/>
        <w:ind w:left="360" w:leftChars="0"/>
      </w:pPr>
      <w:r>
        <w:rPr>
          <w:rFonts w:hint="eastAsia"/>
          <w:lang w:val="en-US" w:eastAsia="zh-CN"/>
        </w:rPr>
        <w:t>}</w:t>
      </w:r>
      <w:r>
        <w:t>,</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pPr>
      <w:r>
        <w:t>}</w:t>
      </w:r>
    </w:p>
    <w:tbl>
      <w:tblPr>
        <w:tblStyle w:val="12"/>
        <w:tblW w:w="8789"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559"/>
        <w:gridCol w:w="1748"/>
        <w:gridCol w:w="3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701" w:type="dxa"/>
          </w:tcPr>
          <w:p>
            <w:pPr>
              <w:jc w:val="center"/>
              <w:rPr>
                <w:rFonts w:asciiTheme="majorEastAsia" w:hAnsiTheme="majorEastAsia" w:eastAsiaTheme="majorEastAsia" w:cstheme="majorEastAsia"/>
                <w:b/>
                <w:bCs/>
                <w:kern w:val="0"/>
                <w:sz w:val="21"/>
                <w:szCs w:val="22"/>
              </w:rPr>
            </w:pPr>
            <w:r>
              <w:rPr>
                <w:rFonts w:hint="eastAsia" w:asciiTheme="majorEastAsia" w:hAnsiTheme="majorEastAsia" w:eastAsiaTheme="majorEastAsia" w:cstheme="majorEastAsia"/>
                <w:b/>
                <w:bCs/>
                <w:kern w:val="0"/>
                <w:sz w:val="21"/>
                <w:szCs w:val="22"/>
              </w:rPr>
              <w:t>type</w:t>
            </w:r>
          </w:p>
        </w:tc>
        <w:tc>
          <w:tcPr>
            <w:tcW w:w="1559" w:type="dxa"/>
          </w:tcPr>
          <w:p>
            <w:pPr>
              <w:jc w:val="center"/>
              <w:rPr>
                <w:rFonts w:asciiTheme="majorEastAsia" w:hAnsiTheme="majorEastAsia" w:eastAsiaTheme="majorEastAsia" w:cstheme="majorEastAsia"/>
                <w:b/>
                <w:bCs/>
                <w:kern w:val="0"/>
                <w:sz w:val="21"/>
                <w:szCs w:val="22"/>
              </w:rPr>
            </w:pPr>
            <w:r>
              <w:rPr>
                <w:rFonts w:hint="eastAsia" w:asciiTheme="majorEastAsia" w:hAnsiTheme="majorEastAsia" w:eastAsiaTheme="majorEastAsia" w:cstheme="majorEastAsia"/>
                <w:b/>
                <w:bCs/>
                <w:kern w:val="0"/>
                <w:sz w:val="21"/>
                <w:szCs w:val="22"/>
              </w:rPr>
              <w:t>说明</w:t>
            </w:r>
          </w:p>
        </w:tc>
        <w:tc>
          <w:tcPr>
            <w:tcW w:w="5529" w:type="dxa"/>
            <w:gridSpan w:val="2"/>
          </w:tcPr>
          <w:p>
            <w:pPr>
              <w:jc w:val="center"/>
              <w:rPr>
                <w:rFonts w:ascii="Times New Roman" w:hAnsi="Times New Roman" w:eastAsia="宋体" w:cs="Times New Roman"/>
                <w:kern w:val="0"/>
                <w:sz w:val="21"/>
                <w:szCs w:val="22"/>
              </w:rPr>
            </w:pPr>
            <w:r>
              <w:rPr>
                <w:rFonts w:ascii="宋体" w:hAnsi="宋体" w:eastAsia="宋体" w:cs="宋体"/>
                <w:b/>
                <w:bCs/>
                <w:kern w:val="0"/>
                <w:sz w:val="21"/>
                <w:szCs w:val="22"/>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restart"/>
            <w:vAlign w:val="center"/>
          </w:tcPr>
          <w:p>
            <w:pPr>
              <w:bidi w:val="0"/>
            </w:pPr>
            <w:r>
              <w:rPr>
                <w:rFonts w:hint="eastAsia"/>
              </w:rPr>
              <w:t>/app/getHostUserBySerialNumber</w:t>
            </w:r>
          </w:p>
        </w:tc>
        <w:tc>
          <w:tcPr>
            <w:tcW w:w="1559" w:type="dxa"/>
            <w:vMerge w:val="restart"/>
            <w:vAlign w:val="center"/>
          </w:tcPr>
          <w:p>
            <w:pPr>
              <w:bidi w:val="0"/>
            </w:pPr>
            <w:r>
              <w:rPr>
                <w:rFonts w:hint="eastAsia"/>
              </w:rPr>
              <w:t>询问用户信息的应答</w:t>
            </w:r>
          </w:p>
        </w:tc>
        <w:tc>
          <w:tcPr>
            <w:tcW w:w="1748" w:type="dxa"/>
            <w:vAlign w:val="center"/>
          </w:tcPr>
          <w:p>
            <w:pPr>
              <w:bidi w:val="0"/>
              <w:rPr>
                <w:rFonts w:hint="eastAsia"/>
                <w:lang w:eastAsia="zh-CN"/>
              </w:rPr>
            </w:pPr>
            <w:r>
              <w:rPr>
                <w:rFonts w:hint="eastAsia"/>
                <w:lang w:val="en-US" w:eastAsia="zh-CN"/>
              </w:rPr>
              <w:t>Data</w:t>
            </w:r>
          </w:p>
        </w:tc>
        <w:tc>
          <w:tcPr>
            <w:tcW w:w="3781" w:type="dxa"/>
            <w:vAlign w:val="center"/>
          </w:tcPr>
          <w:p>
            <w:pPr>
              <w:bidi w:val="0"/>
            </w:pPr>
            <w:r>
              <w:t>"userName":</w:t>
            </w:r>
            <w:r>
              <w:rPr>
                <w:rFonts w:hint="eastAsia"/>
                <w:lang w:val="en-US" w:eastAsia="zh-CN"/>
              </w:rPr>
              <w:t>姓名</w:t>
            </w:r>
            <w:r>
              <w:t>,</w:t>
            </w:r>
          </w:p>
          <w:p>
            <w:pPr>
              <w:bidi w:val="0"/>
            </w:pPr>
            <w:r>
              <w:t>"userGender":</w:t>
            </w:r>
            <w:r>
              <w:rPr>
                <w:rFonts w:hint="eastAsia"/>
                <w:lang w:val="en-US" w:eastAsia="zh-CN"/>
              </w:rPr>
              <w:t>性别</w:t>
            </w:r>
            <w:r>
              <w:t>,</w:t>
            </w:r>
          </w:p>
          <w:p>
            <w:pPr>
              <w:bidi w:val="0"/>
            </w:pPr>
            <w:r>
              <w:t>"userBirthday":"</w:t>
            </w:r>
            <w:r>
              <w:rPr>
                <w:rFonts w:hint="eastAsia"/>
                <w:lang w:val="en-US" w:eastAsia="zh-CN"/>
              </w:rPr>
              <w:t>出生日期</w:t>
            </w:r>
            <w:r>
              <w:t>",</w:t>
            </w:r>
          </w:p>
          <w:p>
            <w:pPr>
              <w:bidi w:val="0"/>
            </w:pPr>
            <w:r>
              <w:t>"areaCode1":"+86",</w:t>
            </w:r>
          </w:p>
          <w:p>
            <w:pPr>
              <w:bidi w:val="0"/>
            </w:pPr>
            <w:r>
              <w:t>"userContact1":"13839518866",</w:t>
            </w:r>
          </w:p>
          <w:p>
            <w:pPr>
              <w:bidi w:val="0"/>
            </w:pPr>
            <w:r>
              <w:t>"areaCode2":"+86",</w:t>
            </w:r>
          </w:p>
          <w:p>
            <w:pPr>
              <w:bidi w:val="0"/>
              <w:rPr>
                <w:rFonts w:hint="eastAsia"/>
                <w:lang w:val="en-US" w:eastAsia="zh-CN"/>
              </w:rPr>
            </w:pPr>
            <w:r>
              <w:t>"userContact2":"13839518867"</w:t>
            </w:r>
            <w:r>
              <w:rPr>
                <w:rFonts w:hint="eastAsia"/>
                <w:lang w:val="en-US" w:eastAsia="zh-CN"/>
              </w:rPr>
              <w:t>,</w:t>
            </w:r>
          </w:p>
          <w:p>
            <w:pPr>
              <w:bidi w:val="0"/>
              <w:rPr>
                <w:rFonts w:hint="default"/>
                <w:lang w:val="en-US" w:eastAsia="zh-CN"/>
              </w:rPr>
            </w:pPr>
            <w:r>
              <w:rPr>
                <w:rFonts w:hint="eastAsia"/>
              </w:rPr>
              <w:t>timeZone</w:t>
            </w:r>
            <w:r>
              <w:rPr>
                <w:rFonts w:hint="eastAsia"/>
                <w:lang w:val="en-US" w:eastAsia="zh-CN"/>
              </w:rPr>
              <w:t>:</w:t>
            </w:r>
            <w:r>
              <w:rPr>
                <w:rFonts w:hint="default"/>
                <w:lang w:val="en-US" w:eastAsia="zh-CN"/>
              </w:rPr>
              <w:t>”</w:t>
            </w:r>
            <w:r>
              <w:rPr>
                <w:rFonts w:hint="eastAsia"/>
                <w:lang w:val="en-US" w:eastAsia="zh-CN"/>
              </w:rPr>
              <w:t>时区</w:t>
            </w:r>
            <w:r>
              <w:rPr>
                <w:rFonts w:hint="default"/>
                <w:lang w:val="en-US" w:eastAsia="zh-CN"/>
              </w:rPr>
              <w:t>”</w:t>
            </w:r>
            <w:r>
              <w:rPr>
                <w:rFonts w:hint="eastAsia"/>
                <w:lang w:val="en-US" w:eastAsia="zh-CN"/>
              </w:rPr>
              <w:t>,</w:t>
            </w:r>
          </w:p>
          <w:p>
            <w:pPr>
              <w:bidi w:val="0"/>
              <w:rPr>
                <w:rFonts w:hint="eastAsia"/>
                <w:lang w:val="en-US" w:eastAsia="zh-CN"/>
              </w:rPr>
            </w:pPr>
            <w:r>
              <w:rPr>
                <w:rFonts w:hint="default"/>
                <w:lang w:val="en-US" w:eastAsia="zh-CN"/>
              </w:rPr>
              <w:t>Nation</w:t>
            </w:r>
            <w:r>
              <w:rPr>
                <w:rFonts w:hint="eastAsia"/>
                <w:lang w:val="en-US" w:eastAsia="zh-CN"/>
              </w:rPr>
              <w:t>:</w:t>
            </w:r>
            <w:r>
              <w:rPr>
                <w:rFonts w:hint="default"/>
                <w:lang w:val="en-US" w:eastAsia="zh-CN"/>
              </w:rPr>
              <w:t>”</w:t>
            </w:r>
            <w:r>
              <w:rPr>
                <w:rFonts w:hint="eastAsia"/>
                <w:lang w:val="en-US" w:eastAsia="zh-CN"/>
              </w:rPr>
              <w:t>国家</w:t>
            </w:r>
            <w:r>
              <w:rPr>
                <w:rFonts w:hint="default"/>
                <w:lang w:val="en-US" w:eastAsia="zh-CN"/>
              </w:rPr>
              <w:t>”</w:t>
            </w:r>
            <w:r>
              <w:rPr>
                <w:rFonts w:hint="eastAsia"/>
                <w:lang w:val="en-US" w:eastAsia="zh-CN"/>
              </w:rPr>
              <w:t>,</w:t>
            </w:r>
          </w:p>
          <w:p>
            <w:pPr>
              <w:bidi w:val="0"/>
              <w:rPr>
                <w:rFonts w:hint="eastAsia"/>
                <w:lang w:val="en-US" w:eastAsia="zh-CN"/>
              </w:rPr>
            </w:pPr>
            <w:r>
              <w:rPr>
                <w:rFonts w:hint="default"/>
                <w:lang w:val="en-US" w:eastAsia="zh-CN"/>
              </w:rPr>
              <w:t>Region</w:t>
            </w:r>
            <w:r>
              <w:rPr>
                <w:rFonts w:hint="eastAsia"/>
                <w:lang w:val="en-US" w:eastAsia="zh-CN"/>
              </w:rPr>
              <w:t>:</w:t>
            </w:r>
            <w:r>
              <w:rPr>
                <w:rFonts w:hint="default"/>
                <w:lang w:val="en-US" w:eastAsia="zh-CN"/>
              </w:rPr>
              <w:t>”</w:t>
            </w:r>
            <w:r>
              <w:rPr>
                <w:rFonts w:hint="eastAsia"/>
                <w:lang w:val="en-US" w:eastAsia="zh-CN"/>
              </w:rPr>
              <w:t>地区</w:t>
            </w:r>
            <w:r>
              <w:rPr>
                <w:rFonts w:hint="default"/>
                <w:lang w:val="en-US" w:eastAsia="zh-CN"/>
              </w:rPr>
              <w:t>”</w:t>
            </w:r>
            <w:r>
              <w:rPr>
                <w:rFonts w:hint="eastAsia"/>
                <w:lang w:val="en-US" w:eastAsia="zh-CN"/>
              </w:rPr>
              <w:t>,</w:t>
            </w:r>
          </w:p>
          <w:p>
            <w:pPr>
              <w:bidi w:val="0"/>
              <w:rPr>
                <w:rFonts w:hint="eastAsia"/>
                <w:lang w:val="en-US" w:eastAsia="zh-CN"/>
              </w:rPr>
            </w:pPr>
            <w:r>
              <w:rPr>
                <w:rFonts w:hint="default"/>
                <w:lang w:val="en-US" w:eastAsia="zh-CN"/>
              </w:rPr>
              <w:t>Province</w:t>
            </w:r>
            <w:r>
              <w:rPr>
                <w:rFonts w:hint="eastAsia"/>
                <w:lang w:val="en-US" w:eastAsia="zh-CN"/>
              </w:rPr>
              <w:t>:</w:t>
            </w:r>
            <w:r>
              <w:rPr>
                <w:rFonts w:hint="default"/>
                <w:lang w:val="en-US" w:eastAsia="zh-CN"/>
              </w:rPr>
              <w:t>”</w:t>
            </w:r>
            <w:r>
              <w:rPr>
                <w:rFonts w:hint="eastAsia"/>
                <w:lang w:val="en-US" w:eastAsia="zh-CN"/>
              </w:rPr>
              <w:t>省份</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continue"/>
            <w:vAlign w:val="center"/>
          </w:tcPr>
          <w:p>
            <w:pPr>
              <w:bidi w:val="0"/>
            </w:pPr>
          </w:p>
        </w:tc>
        <w:tc>
          <w:tcPr>
            <w:tcW w:w="1559" w:type="dxa"/>
            <w:vMerge w:val="continue"/>
            <w:vAlign w:val="center"/>
          </w:tcPr>
          <w:p>
            <w:pPr>
              <w:bidi w:val="0"/>
            </w:pPr>
          </w:p>
        </w:tc>
        <w:tc>
          <w:tcPr>
            <w:tcW w:w="1748" w:type="dxa"/>
            <w:vAlign w:val="center"/>
          </w:tcPr>
          <w:p>
            <w:pPr>
              <w:bidi w:val="0"/>
            </w:pPr>
            <w:r>
              <w:rPr>
                <w:rFonts w:hint="eastAsia"/>
                <w:lang w:val="en-US" w:eastAsia="zh-CN"/>
              </w:rPr>
              <w:t>errCode</w:t>
            </w:r>
          </w:p>
        </w:tc>
        <w:tc>
          <w:tcPr>
            <w:tcW w:w="3781" w:type="dxa"/>
            <w:vAlign w:val="center"/>
          </w:tcPr>
          <w:p>
            <w:pPr>
              <w:bidi w:val="0"/>
              <w:rPr>
                <w:rFonts w:hint="default"/>
                <w:lang w:val="en-US" w:eastAsia="zh-CN"/>
              </w:rPr>
            </w:pPr>
            <w:r>
              <w:rPr>
                <w:rFonts w:hint="eastAsia"/>
                <w:lang w:val="en-US" w:eastAsia="zh-CN"/>
              </w:rPr>
              <w:t>1:成功 其他编码为失败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continue"/>
            <w:vAlign w:val="center"/>
          </w:tcPr>
          <w:p>
            <w:pPr>
              <w:jc w:val="center"/>
              <w:rPr>
                <w:rFonts w:ascii="Times New Roman" w:hAnsi="Times New Roman" w:eastAsia="宋体" w:cs="Times New Roman"/>
                <w:kern w:val="0"/>
                <w:sz w:val="21"/>
                <w:szCs w:val="22"/>
                <w:lang w:eastAsia="zh-TW"/>
              </w:rPr>
            </w:pPr>
          </w:p>
        </w:tc>
        <w:tc>
          <w:tcPr>
            <w:tcW w:w="1559" w:type="dxa"/>
            <w:vMerge w:val="continue"/>
            <w:vAlign w:val="center"/>
          </w:tcPr>
          <w:p>
            <w:pPr>
              <w:jc w:val="center"/>
              <w:rPr>
                <w:rFonts w:ascii="Times New Roman" w:hAnsi="Times New Roman" w:eastAsia="宋体" w:cs="Times New Roman"/>
                <w:kern w:val="0"/>
                <w:sz w:val="21"/>
                <w:szCs w:val="22"/>
              </w:rPr>
            </w:pPr>
          </w:p>
        </w:tc>
        <w:tc>
          <w:tcPr>
            <w:tcW w:w="1748" w:type="dxa"/>
            <w:vAlign w:val="center"/>
          </w:tcPr>
          <w:p>
            <w:pPr>
              <w:bidi w:val="0"/>
            </w:pPr>
            <w:r>
              <w:rPr>
                <w:rFonts w:hint="eastAsia"/>
                <w:lang w:val="en-US" w:eastAsia="zh-CN"/>
              </w:rPr>
              <w:t>errMsg</w:t>
            </w:r>
          </w:p>
        </w:tc>
        <w:tc>
          <w:tcPr>
            <w:tcW w:w="3781" w:type="dxa"/>
            <w:vAlign w:val="center"/>
          </w:tcPr>
          <w:p>
            <w:pPr>
              <w:bidi w:val="0"/>
              <w:rPr>
                <w:rFonts w:hint="default"/>
                <w:lang w:val="en-US" w:eastAsia="zh-CN"/>
              </w:rPr>
            </w:pPr>
            <w:r>
              <w:rPr>
                <w:rFonts w:hint="eastAsia"/>
                <w:lang w:val="en-US" w:eastAsia="zh-CN"/>
              </w:rPr>
              <w:t>用户状态信息</w:t>
            </w:r>
          </w:p>
        </w:tc>
      </w:tr>
    </w:tbl>
    <w:p>
      <w:pPr>
        <w:pStyle w:val="14"/>
        <w:numPr>
          <w:ilvl w:val="0"/>
          <w:numId w:val="19"/>
        </w:numPr>
        <w:spacing w:before="156" w:beforeLines="50"/>
        <w:ind w:firstLineChars="0"/>
        <w:rPr>
          <w:b/>
          <w:bCs/>
          <w:color w:val="FF0000"/>
          <w:szCs w:val="21"/>
        </w:rPr>
      </w:pPr>
      <w:r>
        <w:rPr>
          <w:rFonts w:hint="eastAsia"/>
          <w:b/>
          <w:bCs/>
          <w:color w:val="FF0000"/>
          <w:szCs w:val="21"/>
        </w:rPr>
        <w:t>用户点击确定后向服务器发送用户信息（</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eastAsia="zh-CN"/>
        </w:rPr>
        <w:t>（</w:t>
      </w:r>
      <w:r>
        <w:rPr>
          <w:rFonts w:hint="eastAsia"/>
          <w:b/>
          <w:bCs/>
          <w:color w:val="FF0000"/>
          <w:szCs w:val="21"/>
          <w:lang w:val="en-US" w:eastAsia="zh-CN"/>
        </w:rPr>
        <w:t>POST</w:t>
      </w:r>
      <w:r>
        <w:rPr>
          <w:rFonts w:hint="eastAsia"/>
          <w:b/>
          <w:bCs/>
          <w:color w:val="FF0000"/>
          <w:szCs w:val="21"/>
          <w:lang w:eastAsia="zh-CN"/>
        </w:rPr>
        <w:t>）</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rPr>
        <w:t>serialNumber:</w:t>
      </w:r>
      <w:r>
        <w:rPr>
          <w:rFonts w:hint="eastAsia"/>
          <w:lang w:val="en-US" w:eastAsia="zh-CN"/>
        </w:rPr>
        <w:t>abcd123as54</w:t>
      </w:r>
    </w:p>
    <w:p>
      <w:pPr>
        <w:bidi w:val="0"/>
      </w:pPr>
      <w:r>
        <w:t>{</w:t>
      </w:r>
    </w:p>
    <w:p>
      <w:pPr>
        <w:bidi w:val="0"/>
      </w:pPr>
      <w:r>
        <w:t>"type":" syncUserData",</w:t>
      </w:r>
    </w:p>
    <w:p>
      <w:pPr>
        <w:bidi w:val="0"/>
      </w:pPr>
      <w:r>
        <w:t>"deleteUserData":"false",</w:t>
      </w:r>
    </w:p>
    <w:p>
      <w:pPr>
        <w:bidi w:val="0"/>
      </w:pPr>
      <w:r>
        <w:t>"userName":"张三",</w:t>
      </w:r>
    </w:p>
    <w:p>
      <w:pPr>
        <w:bidi w:val="0"/>
      </w:pPr>
      <w:r>
        <w:t>"userGender":1,</w:t>
      </w:r>
    </w:p>
    <w:p>
      <w:pPr>
        <w:bidi w:val="0"/>
      </w:pPr>
      <w:r>
        <w:t>"userBirthday":"19900425",</w:t>
      </w:r>
    </w:p>
    <w:p>
      <w:pPr>
        <w:bidi w:val="0"/>
      </w:pPr>
      <w:r>
        <w:t>"areaCode1":"+86",</w:t>
      </w:r>
    </w:p>
    <w:p>
      <w:pPr>
        <w:bidi w:val="0"/>
      </w:pPr>
      <w:r>
        <w:t>"userContact1":"13839518866",</w:t>
      </w:r>
    </w:p>
    <w:p>
      <w:pPr>
        <w:bidi w:val="0"/>
      </w:pPr>
      <w:r>
        <w:t>"areaCode2":"+86",</w:t>
      </w:r>
    </w:p>
    <w:p>
      <w:pPr>
        <w:bidi w:val="0"/>
        <w:rPr>
          <w:rFonts w:hint="eastAsia"/>
          <w:lang w:val="en-US" w:eastAsia="zh-CN"/>
        </w:rPr>
      </w:pPr>
      <w:r>
        <w:t>"userContact2":"13839518867"</w:t>
      </w:r>
      <w:r>
        <w:rPr>
          <w:rFonts w:hint="eastAsia"/>
          <w:lang w:val="en-US" w:eastAsia="zh-CN"/>
        </w:rPr>
        <w:t>,</w:t>
      </w:r>
    </w:p>
    <w:p>
      <w:pPr>
        <w:bidi w:val="0"/>
        <w:rPr>
          <w:rFonts w:hint="eastAsia"/>
          <w:lang w:val="en-US" w:eastAsia="zh-CN"/>
        </w:rPr>
      </w:pPr>
      <w:r>
        <w:rPr>
          <w:rFonts w:hint="eastAsia"/>
        </w:rPr>
        <w:t>timeZone</w:t>
      </w:r>
      <w:r>
        <w:rPr>
          <w:rFonts w:hint="eastAsia"/>
          <w:lang w:val="en-US" w:eastAsia="zh-CN"/>
        </w:rPr>
        <w:t>:</w:t>
      </w:r>
      <w:r>
        <w:rPr>
          <w:rFonts w:hint="default"/>
          <w:lang w:val="en-US" w:eastAsia="zh-CN"/>
        </w:rPr>
        <w:t>”</w:t>
      </w:r>
      <w:r>
        <w:rPr>
          <w:rFonts w:hint="eastAsia"/>
          <w:lang w:val="en-US" w:eastAsia="zh-CN"/>
        </w:rPr>
        <w:t>时区</w:t>
      </w:r>
      <w:r>
        <w:rPr>
          <w:rFonts w:hint="default"/>
          <w:lang w:val="en-US" w:eastAsia="zh-CN"/>
        </w:rPr>
        <w:t>”</w:t>
      </w:r>
      <w:r>
        <w:rPr>
          <w:rFonts w:hint="eastAsia"/>
          <w:lang w:val="en-US" w:eastAsia="zh-CN"/>
        </w:rPr>
        <w:t>,</w:t>
      </w:r>
    </w:p>
    <w:p>
      <w:pPr>
        <w:bidi w:val="0"/>
        <w:rPr>
          <w:rFonts w:hint="default"/>
          <w:lang w:val="en-US" w:eastAsia="zh-CN"/>
        </w:rPr>
      </w:pPr>
      <w:r>
        <w:rPr>
          <w:rFonts w:hint="default"/>
          <w:lang w:val="en-US" w:eastAsia="zh-CN"/>
        </w:rPr>
        <w:t>msgUUID</w:t>
      </w:r>
      <w:r>
        <w:rPr>
          <w:rFonts w:hint="eastAsia"/>
          <w:lang w:val="en-US" w:eastAsia="zh-CN"/>
        </w:rPr>
        <w:t>:</w:t>
      </w:r>
      <w:r>
        <w:rPr>
          <w:rFonts w:hint="default"/>
          <w:lang w:val="en-US" w:eastAsia="zh-CN"/>
        </w:rPr>
        <w:t>”</w:t>
      </w:r>
      <w:r>
        <w:rPr>
          <w:rFonts w:hint="eastAsia"/>
          <w:lang w:val="en-US" w:eastAsia="zh-CN"/>
        </w:rPr>
        <w:t>唯一标识符(用户设备通信)</w:t>
      </w:r>
      <w:r>
        <w:rPr>
          <w:rFonts w:hint="default"/>
          <w:lang w:val="en-US" w:eastAsia="zh-CN"/>
        </w:rPr>
        <w:t>”</w:t>
      </w:r>
    </w:p>
    <w:p>
      <w:pPr>
        <w:bidi w:val="0"/>
        <w:rPr>
          <w:rFonts w:hint="eastAsia"/>
          <w:lang w:val="en-US" w:eastAsia="zh-CN"/>
        </w:rPr>
      </w:pPr>
      <w:r>
        <w:rPr>
          <w:rFonts w:hint="default"/>
          <w:lang w:val="en-US" w:eastAsia="zh-CN"/>
        </w:rPr>
        <w:t>Nation</w:t>
      </w:r>
      <w:r>
        <w:rPr>
          <w:rFonts w:hint="eastAsia"/>
          <w:lang w:val="en-US" w:eastAsia="zh-CN"/>
        </w:rPr>
        <w:t>:</w:t>
      </w:r>
      <w:r>
        <w:rPr>
          <w:rFonts w:hint="default"/>
          <w:lang w:val="en-US" w:eastAsia="zh-CN"/>
        </w:rPr>
        <w:t>”</w:t>
      </w:r>
      <w:r>
        <w:rPr>
          <w:rFonts w:hint="eastAsia"/>
          <w:lang w:val="en-US" w:eastAsia="zh-CN"/>
        </w:rPr>
        <w:t>国家</w:t>
      </w:r>
      <w:r>
        <w:rPr>
          <w:rFonts w:hint="default"/>
          <w:lang w:val="en-US" w:eastAsia="zh-CN"/>
        </w:rPr>
        <w:t>”</w:t>
      </w:r>
      <w:r>
        <w:rPr>
          <w:rFonts w:hint="eastAsia"/>
          <w:lang w:val="en-US" w:eastAsia="zh-CN"/>
        </w:rPr>
        <w:t>,</w:t>
      </w:r>
    </w:p>
    <w:p>
      <w:pPr>
        <w:bidi w:val="0"/>
        <w:rPr>
          <w:rFonts w:hint="eastAsia"/>
          <w:lang w:val="en-US" w:eastAsia="zh-CN"/>
        </w:rPr>
      </w:pPr>
      <w:r>
        <w:rPr>
          <w:rFonts w:hint="default"/>
          <w:lang w:val="en-US" w:eastAsia="zh-CN"/>
        </w:rPr>
        <w:t>Region</w:t>
      </w:r>
      <w:r>
        <w:rPr>
          <w:rFonts w:hint="eastAsia"/>
          <w:lang w:val="en-US" w:eastAsia="zh-CN"/>
        </w:rPr>
        <w:t>:</w:t>
      </w:r>
      <w:r>
        <w:rPr>
          <w:rFonts w:hint="default"/>
          <w:lang w:val="en-US" w:eastAsia="zh-CN"/>
        </w:rPr>
        <w:t>”</w:t>
      </w:r>
      <w:r>
        <w:rPr>
          <w:rFonts w:hint="eastAsia"/>
          <w:lang w:val="en-US" w:eastAsia="zh-CN"/>
        </w:rPr>
        <w:t>地区</w:t>
      </w:r>
      <w:r>
        <w:rPr>
          <w:rFonts w:hint="default"/>
          <w:lang w:val="en-US" w:eastAsia="zh-CN"/>
        </w:rPr>
        <w:t>”</w:t>
      </w:r>
      <w:r>
        <w:rPr>
          <w:rFonts w:hint="eastAsia"/>
          <w:lang w:val="en-US" w:eastAsia="zh-CN"/>
        </w:rPr>
        <w:t>,</w:t>
      </w:r>
    </w:p>
    <w:p>
      <w:pPr>
        <w:bidi w:val="0"/>
        <w:rPr>
          <w:rFonts w:hint="eastAsia"/>
          <w:lang w:val="en-US" w:eastAsia="zh-CN"/>
        </w:rPr>
      </w:pPr>
      <w:r>
        <w:rPr>
          <w:rFonts w:hint="default"/>
          <w:lang w:val="en-US" w:eastAsia="zh-CN"/>
        </w:rPr>
        <w:t>Province</w:t>
      </w:r>
      <w:r>
        <w:rPr>
          <w:rFonts w:hint="eastAsia"/>
          <w:lang w:val="en-US" w:eastAsia="zh-CN"/>
        </w:rPr>
        <w:t>:</w:t>
      </w:r>
      <w:r>
        <w:rPr>
          <w:rFonts w:hint="default"/>
          <w:lang w:val="en-US" w:eastAsia="zh-CN"/>
        </w:rPr>
        <w:t>”</w:t>
      </w:r>
      <w:r>
        <w:rPr>
          <w:rFonts w:hint="eastAsia"/>
          <w:lang w:val="en-US" w:eastAsia="zh-CN"/>
        </w:rPr>
        <w:t>省份</w:t>
      </w:r>
      <w:r>
        <w:rPr>
          <w:rFonts w:hint="default"/>
          <w:lang w:val="en-US" w:eastAsia="zh-CN"/>
        </w:rPr>
        <w:t>”</w:t>
      </w:r>
    </w:p>
    <w:p>
      <w:pPr>
        <w:bidi w:val="0"/>
      </w:pPr>
      <w:r>
        <w:t>}</w:t>
      </w:r>
    </w:p>
    <w:tbl>
      <w:tblPr>
        <w:tblStyle w:val="12"/>
        <w:tblW w:w="8789"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559"/>
        <w:gridCol w:w="1748"/>
        <w:gridCol w:w="3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701" w:type="dxa"/>
          </w:tcPr>
          <w:p>
            <w:pPr>
              <w:jc w:val="center"/>
              <w:rPr>
                <w:rFonts w:asciiTheme="majorEastAsia" w:hAnsiTheme="majorEastAsia" w:eastAsiaTheme="majorEastAsia" w:cstheme="majorEastAsia"/>
                <w:b/>
                <w:bCs/>
                <w:kern w:val="0"/>
                <w:sz w:val="21"/>
                <w:szCs w:val="22"/>
              </w:rPr>
            </w:pPr>
            <w:r>
              <w:rPr>
                <w:rFonts w:hint="eastAsia" w:asciiTheme="majorEastAsia" w:hAnsiTheme="majorEastAsia" w:eastAsiaTheme="majorEastAsia" w:cstheme="majorEastAsia"/>
                <w:b/>
                <w:bCs/>
                <w:kern w:val="0"/>
                <w:sz w:val="21"/>
                <w:szCs w:val="22"/>
              </w:rPr>
              <w:t>type</w:t>
            </w:r>
          </w:p>
        </w:tc>
        <w:tc>
          <w:tcPr>
            <w:tcW w:w="1559" w:type="dxa"/>
          </w:tcPr>
          <w:p>
            <w:pPr>
              <w:jc w:val="center"/>
              <w:rPr>
                <w:rFonts w:asciiTheme="majorEastAsia" w:hAnsiTheme="majorEastAsia" w:eastAsiaTheme="majorEastAsia" w:cstheme="majorEastAsia"/>
                <w:b/>
                <w:bCs/>
                <w:kern w:val="0"/>
                <w:sz w:val="21"/>
                <w:szCs w:val="22"/>
              </w:rPr>
            </w:pPr>
            <w:r>
              <w:rPr>
                <w:rFonts w:hint="eastAsia" w:asciiTheme="majorEastAsia" w:hAnsiTheme="majorEastAsia" w:eastAsiaTheme="majorEastAsia" w:cstheme="majorEastAsia"/>
                <w:b/>
                <w:bCs/>
                <w:kern w:val="0"/>
                <w:sz w:val="21"/>
                <w:szCs w:val="22"/>
              </w:rPr>
              <w:t>说明</w:t>
            </w:r>
          </w:p>
        </w:tc>
        <w:tc>
          <w:tcPr>
            <w:tcW w:w="5529" w:type="dxa"/>
            <w:gridSpan w:val="2"/>
          </w:tcPr>
          <w:p>
            <w:pPr>
              <w:jc w:val="center"/>
              <w:rPr>
                <w:rFonts w:ascii="Times New Roman" w:hAnsi="Times New Roman" w:eastAsia="宋体" w:cs="Times New Roman"/>
                <w:kern w:val="0"/>
                <w:sz w:val="21"/>
                <w:szCs w:val="22"/>
              </w:rPr>
            </w:pPr>
            <w:r>
              <w:rPr>
                <w:rFonts w:ascii="宋体" w:hAnsi="宋体" w:eastAsia="宋体" w:cs="宋体"/>
                <w:b/>
                <w:bCs/>
                <w:kern w:val="0"/>
                <w:sz w:val="21"/>
                <w:szCs w:val="22"/>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restart"/>
            <w:vAlign w:val="center"/>
          </w:tcPr>
          <w:p>
            <w:pPr>
              <w:bidi w:val="0"/>
            </w:pPr>
            <w:r>
              <w:rPr>
                <w:rFonts w:hint="eastAsia"/>
              </w:rPr>
              <w:t>/app/updateUserMessage</w:t>
            </w:r>
          </w:p>
        </w:tc>
        <w:tc>
          <w:tcPr>
            <w:tcW w:w="1559" w:type="dxa"/>
            <w:vMerge w:val="restart"/>
            <w:vAlign w:val="center"/>
          </w:tcPr>
          <w:p>
            <w:pPr>
              <w:bidi w:val="0"/>
            </w:pPr>
            <w:r>
              <w:rPr>
                <w:rFonts w:hint="eastAsia"/>
              </w:rPr>
              <w:t>发送用户信息</w:t>
            </w:r>
          </w:p>
        </w:tc>
        <w:tc>
          <w:tcPr>
            <w:tcW w:w="1748" w:type="dxa"/>
            <w:vAlign w:val="center"/>
          </w:tcPr>
          <w:p>
            <w:pPr>
              <w:bidi w:val="0"/>
            </w:pPr>
            <w:r>
              <w:rPr>
                <w:rFonts w:hint="eastAsia"/>
              </w:rPr>
              <w:t>serialNumber</w:t>
            </w:r>
          </w:p>
        </w:tc>
        <w:tc>
          <w:tcPr>
            <w:tcW w:w="3781" w:type="dxa"/>
            <w:vAlign w:val="center"/>
          </w:tcPr>
          <w:p>
            <w:pPr>
              <w:bidi w:val="0"/>
              <w:rPr>
                <w:rFonts w:hint="default"/>
                <w:lang w:val="en-US" w:eastAsia="zh-CN"/>
              </w:rPr>
            </w:pPr>
            <w:r>
              <w:rPr>
                <w:rFonts w:hint="eastAsia"/>
                <w:lang w:val="en-US" w:eastAsia="zh-CN"/>
              </w:rPr>
              <w:t>设备序列号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701" w:type="dxa"/>
            <w:vMerge w:val="continue"/>
            <w:vAlign w:val="center"/>
          </w:tcPr>
          <w:p>
            <w:pPr>
              <w:bidi w:val="0"/>
            </w:pPr>
          </w:p>
        </w:tc>
        <w:tc>
          <w:tcPr>
            <w:tcW w:w="1559" w:type="dxa"/>
            <w:vMerge w:val="continue"/>
            <w:vAlign w:val="center"/>
          </w:tcPr>
          <w:p>
            <w:pPr>
              <w:bidi w:val="0"/>
            </w:pPr>
          </w:p>
        </w:tc>
        <w:tc>
          <w:tcPr>
            <w:tcW w:w="1748" w:type="dxa"/>
            <w:vAlign w:val="center"/>
          </w:tcPr>
          <w:p>
            <w:pPr>
              <w:bidi w:val="0"/>
              <w:rPr>
                <w:rFonts w:hint="eastAsia"/>
                <w:lang w:eastAsia="zh-CN"/>
              </w:rPr>
            </w:pPr>
            <w:r>
              <w:rPr>
                <w:rFonts w:hint="eastAsia"/>
                <w:lang w:val="en-US" w:eastAsia="zh-CN"/>
              </w:rPr>
              <w:t>Json</w:t>
            </w:r>
          </w:p>
        </w:tc>
        <w:tc>
          <w:tcPr>
            <w:tcW w:w="3781" w:type="dxa"/>
            <w:vAlign w:val="center"/>
          </w:tcPr>
          <w:p>
            <w:pPr>
              <w:bidi w:val="0"/>
            </w:pPr>
            <w:r>
              <w:t>"userName":</w:t>
            </w:r>
            <w:r>
              <w:rPr>
                <w:rFonts w:hint="eastAsia"/>
                <w:lang w:val="en-US" w:eastAsia="zh-CN"/>
              </w:rPr>
              <w:t>姓名</w:t>
            </w:r>
            <w:r>
              <w:t>,</w:t>
            </w:r>
          </w:p>
          <w:p>
            <w:pPr>
              <w:bidi w:val="0"/>
            </w:pPr>
            <w:r>
              <w:t>"userGender":</w:t>
            </w:r>
            <w:r>
              <w:rPr>
                <w:rFonts w:hint="eastAsia"/>
                <w:lang w:val="en-US" w:eastAsia="zh-CN"/>
              </w:rPr>
              <w:t>性别</w:t>
            </w:r>
            <w:r>
              <w:t>,</w:t>
            </w:r>
          </w:p>
          <w:p>
            <w:pPr>
              <w:bidi w:val="0"/>
            </w:pPr>
            <w:r>
              <w:t>"userBirthday":"</w:t>
            </w:r>
            <w:r>
              <w:rPr>
                <w:rFonts w:hint="eastAsia"/>
                <w:lang w:val="en-US" w:eastAsia="zh-CN"/>
              </w:rPr>
              <w:t>出生日期</w:t>
            </w:r>
            <w:r>
              <w:t>",</w:t>
            </w:r>
          </w:p>
          <w:p>
            <w:pPr>
              <w:bidi w:val="0"/>
            </w:pPr>
            <w:r>
              <w:t>"areaCode1":"+86",</w:t>
            </w:r>
          </w:p>
          <w:p>
            <w:pPr>
              <w:bidi w:val="0"/>
            </w:pPr>
            <w:r>
              <w:t>"userContact1":"13839518866",</w:t>
            </w:r>
          </w:p>
          <w:p>
            <w:pPr>
              <w:bidi w:val="0"/>
            </w:pPr>
            <w:r>
              <w:t>"areaCode2":"+86",</w:t>
            </w:r>
          </w:p>
          <w:p>
            <w:pPr>
              <w:bidi w:val="0"/>
            </w:pPr>
            <w:r>
              <w:t>"userContact2":"13839518867"</w:t>
            </w:r>
          </w:p>
          <w:p>
            <w:pPr>
              <w:bidi w:val="0"/>
              <w:rPr>
                <w:rFonts w:hint="eastAsia"/>
                <w:lang w:val="en-US" w:eastAsia="zh-CN"/>
              </w:rPr>
            </w:pPr>
            <w:r>
              <w:rPr>
                <w:rFonts w:hint="eastAsia"/>
              </w:rPr>
              <w:t>timeZone</w:t>
            </w:r>
            <w:r>
              <w:rPr>
                <w:rFonts w:hint="eastAsia"/>
                <w:lang w:val="en-US" w:eastAsia="zh-CN"/>
              </w:rPr>
              <w:t>:</w:t>
            </w:r>
            <w:r>
              <w:rPr>
                <w:rFonts w:hint="default"/>
                <w:lang w:val="en-US" w:eastAsia="zh-CN"/>
              </w:rPr>
              <w:t>”</w:t>
            </w:r>
            <w:r>
              <w:rPr>
                <w:rFonts w:hint="eastAsia"/>
                <w:lang w:val="en-US" w:eastAsia="zh-CN"/>
              </w:rPr>
              <w:t>时区</w:t>
            </w:r>
            <w:r>
              <w:rPr>
                <w:rFonts w:hint="default"/>
                <w:lang w:val="en-US" w:eastAsia="zh-CN"/>
              </w:rPr>
              <w:t>”</w:t>
            </w:r>
            <w:r>
              <w:rPr>
                <w:rFonts w:hint="eastAsia"/>
                <w:lang w:val="en-US" w:eastAsia="zh-CN"/>
              </w:rPr>
              <w:t>,</w:t>
            </w:r>
          </w:p>
          <w:p>
            <w:pPr>
              <w:bidi w:val="0"/>
              <w:rPr>
                <w:rFonts w:hint="default"/>
                <w:lang w:val="en-US" w:eastAsia="zh-CN"/>
              </w:rPr>
            </w:pPr>
            <w:r>
              <w:rPr>
                <w:rFonts w:hint="default"/>
                <w:lang w:val="en-US" w:eastAsia="zh-CN"/>
              </w:rPr>
              <w:t>msgUUID</w:t>
            </w:r>
            <w:r>
              <w:rPr>
                <w:rFonts w:hint="eastAsia"/>
                <w:lang w:val="en-US" w:eastAsia="zh-CN"/>
              </w:rPr>
              <w:t>:</w:t>
            </w:r>
            <w:r>
              <w:rPr>
                <w:rFonts w:hint="default"/>
                <w:lang w:val="en-US" w:eastAsia="zh-CN"/>
              </w:rPr>
              <w:t>”</w:t>
            </w:r>
            <w:r>
              <w:rPr>
                <w:rFonts w:hint="eastAsia"/>
                <w:lang w:val="en-US" w:eastAsia="zh-CN"/>
              </w:rPr>
              <w:t>唯一标识符(用户设备通信)</w:t>
            </w:r>
            <w:r>
              <w:rPr>
                <w:rFonts w:hint="default"/>
                <w:lang w:val="en-US" w:eastAsia="zh-CN"/>
              </w:rPr>
              <w:t>”</w:t>
            </w:r>
          </w:p>
          <w:p>
            <w:pPr>
              <w:bidi w:val="0"/>
              <w:rPr>
                <w:rFonts w:hint="eastAsia"/>
                <w:lang w:val="en-US" w:eastAsia="zh-CN"/>
              </w:rPr>
            </w:pPr>
            <w:r>
              <w:rPr>
                <w:rFonts w:hint="default"/>
                <w:lang w:val="en-US" w:eastAsia="zh-CN"/>
              </w:rPr>
              <w:t>Nation</w:t>
            </w:r>
            <w:r>
              <w:rPr>
                <w:rFonts w:hint="eastAsia"/>
                <w:lang w:val="en-US" w:eastAsia="zh-CN"/>
              </w:rPr>
              <w:t>:</w:t>
            </w:r>
            <w:r>
              <w:rPr>
                <w:rFonts w:hint="default"/>
                <w:lang w:val="en-US" w:eastAsia="zh-CN"/>
              </w:rPr>
              <w:t>”</w:t>
            </w:r>
            <w:r>
              <w:rPr>
                <w:rFonts w:hint="eastAsia"/>
                <w:lang w:val="en-US" w:eastAsia="zh-CN"/>
              </w:rPr>
              <w:t>国家</w:t>
            </w:r>
            <w:r>
              <w:rPr>
                <w:rFonts w:hint="default"/>
                <w:lang w:val="en-US" w:eastAsia="zh-CN"/>
              </w:rPr>
              <w:t>”</w:t>
            </w:r>
            <w:r>
              <w:rPr>
                <w:rFonts w:hint="eastAsia"/>
                <w:lang w:val="en-US" w:eastAsia="zh-CN"/>
              </w:rPr>
              <w:t>,</w:t>
            </w:r>
          </w:p>
          <w:p>
            <w:pPr>
              <w:bidi w:val="0"/>
              <w:rPr>
                <w:rFonts w:hint="eastAsia"/>
                <w:lang w:val="en-US" w:eastAsia="zh-CN"/>
              </w:rPr>
            </w:pPr>
            <w:r>
              <w:rPr>
                <w:rFonts w:hint="default"/>
                <w:lang w:val="en-US" w:eastAsia="zh-CN"/>
              </w:rPr>
              <w:t>Region</w:t>
            </w:r>
            <w:r>
              <w:rPr>
                <w:rFonts w:hint="eastAsia"/>
                <w:lang w:val="en-US" w:eastAsia="zh-CN"/>
              </w:rPr>
              <w:t>:</w:t>
            </w:r>
            <w:r>
              <w:rPr>
                <w:rFonts w:hint="default"/>
                <w:lang w:val="en-US" w:eastAsia="zh-CN"/>
              </w:rPr>
              <w:t>”</w:t>
            </w:r>
            <w:r>
              <w:rPr>
                <w:rFonts w:hint="eastAsia"/>
                <w:lang w:val="en-US" w:eastAsia="zh-CN"/>
              </w:rPr>
              <w:t>地区</w:t>
            </w:r>
            <w:r>
              <w:rPr>
                <w:rFonts w:hint="default"/>
                <w:lang w:val="en-US" w:eastAsia="zh-CN"/>
              </w:rPr>
              <w:t>”</w:t>
            </w:r>
            <w:r>
              <w:rPr>
                <w:rFonts w:hint="eastAsia"/>
                <w:lang w:val="en-US" w:eastAsia="zh-CN"/>
              </w:rPr>
              <w:t>,</w:t>
            </w:r>
          </w:p>
          <w:p>
            <w:pPr>
              <w:bidi w:val="0"/>
              <w:rPr>
                <w:rFonts w:hint="default"/>
                <w:lang w:val="en-US" w:eastAsia="zh-CN"/>
              </w:rPr>
            </w:pPr>
            <w:r>
              <w:rPr>
                <w:rFonts w:hint="default"/>
                <w:lang w:val="en-US" w:eastAsia="zh-CN"/>
              </w:rPr>
              <w:t>Province</w:t>
            </w:r>
            <w:r>
              <w:rPr>
                <w:rFonts w:hint="eastAsia"/>
                <w:lang w:val="en-US" w:eastAsia="zh-CN"/>
              </w:rPr>
              <w:t>:</w:t>
            </w:r>
            <w:r>
              <w:rPr>
                <w:rFonts w:hint="default"/>
                <w:lang w:val="en-US" w:eastAsia="zh-CN"/>
              </w:rPr>
              <w:t>”</w:t>
            </w:r>
            <w:r>
              <w:rPr>
                <w:rFonts w:hint="eastAsia"/>
                <w:lang w:val="en-US" w:eastAsia="zh-CN"/>
              </w:rPr>
              <w:t>省份</w:t>
            </w:r>
            <w:r>
              <w:rPr>
                <w:rFonts w:hint="default"/>
                <w:lang w:val="en-US" w:eastAsia="zh-CN"/>
              </w:rPr>
              <w:t>”</w:t>
            </w:r>
          </w:p>
        </w:tc>
      </w:tr>
    </w:tbl>
    <w:p>
      <w:pPr>
        <w:bidi w:val="0"/>
        <w:rPr>
          <w:rFonts w:hint="eastAsia"/>
          <w:b/>
          <w:bCs/>
          <w:i w:val="0"/>
          <w:iCs w:val="0"/>
        </w:rPr>
      </w:pPr>
      <w:r>
        <w:rPr>
          <w:rFonts w:hint="eastAsia"/>
          <w:b/>
          <w:bCs/>
          <w:i w:val="0"/>
          <w:iCs w:val="0"/>
        </w:rPr>
        <w:t>A</w:t>
      </w:r>
      <w:r>
        <w:rPr>
          <w:b/>
          <w:bCs/>
          <w:i w:val="0"/>
          <w:iCs w:val="0"/>
        </w:rPr>
        <w:t>PP</w:t>
      </w:r>
      <w:r>
        <w:rPr>
          <w:rFonts w:hint="eastAsia"/>
          <w:b/>
          <w:bCs/>
          <w:i w:val="0"/>
          <w:iCs w:val="0"/>
        </w:rPr>
        <w:t>发送用户信息至服务器指令的应答（服务器----&gt;APP）</w:t>
      </w:r>
    </w:p>
    <w:p>
      <w:pPr>
        <w:bidi w:val="0"/>
      </w:pPr>
      <w:r>
        <w:t>{</w:t>
      </w:r>
    </w:p>
    <w:p>
      <w:pPr>
        <w:bidi w:val="0"/>
      </w:pPr>
      <w:r>
        <w:t>"</w:t>
      </w:r>
      <w:r>
        <w:rPr>
          <w:rFonts w:hint="eastAsia"/>
          <w:lang w:val="en-US" w:eastAsia="zh-CN"/>
        </w:rPr>
        <w:t>data</w:t>
      </w:r>
      <w:r>
        <w:t>":"</w:t>
      </w:r>
      <w:r>
        <w:rPr>
          <w:rFonts w:hint="eastAsia"/>
          <w:lang w:val="en-US" w:eastAsia="zh-CN"/>
        </w:rPr>
        <w:t>null</w:t>
      </w:r>
      <w:r>
        <w:t xml:space="preserve"> ",</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pPr>
      <w:r>
        <w:t>}</w:t>
      </w:r>
    </w:p>
    <w:tbl>
      <w:tblPr>
        <w:tblStyle w:val="12"/>
        <w:tblW w:w="801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8"/>
        <w:gridCol w:w="1547"/>
        <w:gridCol w:w="1124"/>
        <w:gridCol w:w="3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828"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547"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4643" w:type="dxa"/>
            <w:gridSpan w:val="2"/>
          </w:tcPr>
          <w:p>
            <w:pPr>
              <w:ind w:left="120" w:leftChars="50"/>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28" w:type="dxa"/>
            <w:vMerge w:val="restart"/>
            <w:vAlign w:val="center"/>
          </w:tcPr>
          <w:p>
            <w:pPr>
              <w:bidi w:val="0"/>
            </w:pPr>
            <w:r>
              <w:rPr>
                <w:rFonts w:hint="eastAsia"/>
              </w:rPr>
              <w:t>/app/updateUserMessage</w:t>
            </w:r>
          </w:p>
        </w:tc>
        <w:tc>
          <w:tcPr>
            <w:tcW w:w="1547" w:type="dxa"/>
            <w:vMerge w:val="restart"/>
            <w:vAlign w:val="center"/>
          </w:tcPr>
          <w:p>
            <w:pPr>
              <w:bidi w:val="0"/>
            </w:pPr>
            <w:r>
              <w:rPr>
                <w:rFonts w:hint="eastAsia"/>
              </w:rPr>
              <w:t>发送用户信息至服务器后的应答</w:t>
            </w:r>
          </w:p>
        </w:tc>
        <w:tc>
          <w:tcPr>
            <w:tcW w:w="1124" w:type="dxa"/>
            <w:vAlign w:val="center"/>
          </w:tcPr>
          <w:p>
            <w:pPr>
              <w:bidi w:val="0"/>
              <w:rPr>
                <w:rFonts w:hint="eastAsia"/>
                <w:lang w:eastAsia="zh-CN"/>
              </w:rPr>
            </w:pPr>
            <w:r>
              <w:rPr>
                <w:rFonts w:hint="eastAsia"/>
                <w:lang w:val="en-US" w:eastAsia="zh-CN"/>
              </w:rPr>
              <w:t>Data</w:t>
            </w:r>
          </w:p>
        </w:tc>
        <w:tc>
          <w:tcPr>
            <w:tcW w:w="3519" w:type="dxa"/>
            <w:vAlign w:val="center"/>
          </w:tcPr>
          <w:p>
            <w:pPr>
              <w:bidi w:val="0"/>
              <w:rPr>
                <w:rFonts w:hint="eastAsia"/>
                <w:lang w:eastAsia="zh-CN"/>
              </w:rPr>
            </w:pPr>
            <w:r>
              <w:rPr>
                <w:rFonts w:hint="eastAsia"/>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1828" w:type="dxa"/>
            <w:vMerge w:val="continue"/>
            <w:vAlign w:val="center"/>
          </w:tcPr>
          <w:p>
            <w:pPr>
              <w:bidi w:val="0"/>
            </w:pPr>
          </w:p>
        </w:tc>
        <w:tc>
          <w:tcPr>
            <w:tcW w:w="1547" w:type="dxa"/>
            <w:vMerge w:val="continue"/>
            <w:vAlign w:val="center"/>
          </w:tcPr>
          <w:p>
            <w:pPr>
              <w:bidi w:val="0"/>
            </w:pPr>
          </w:p>
        </w:tc>
        <w:tc>
          <w:tcPr>
            <w:tcW w:w="1124" w:type="dxa"/>
            <w:vAlign w:val="center"/>
          </w:tcPr>
          <w:p>
            <w:pPr>
              <w:bidi w:val="0"/>
            </w:pPr>
            <w:r>
              <w:rPr>
                <w:rFonts w:hint="eastAsia"/>
                <w:lang w:val="en-US" w:eastAsia="zh-CN"/>
              </w:rPr>
              <w:t>errCode</w:t>
            </w:r>
          </w:p>
        </w:tc>
        <w:tc>
          <w:tcPr>
            <w:tcW w:w="3519" w:type="dxa"/>
            <w:vAlign w:val="center"/>
          </w:tcPr>
          <w:p>
            <w:pPr>
              <w:bidi w:val="0"/>
              <w:rPr>
                <w:rFonts w:hint="eastAsia"/>
                <w:lang w:val="en-US" w:eastAsia="zh-CN"/>
              </w:rPr>
            </w:pPr>
            <w:r>
              <w:rPr>
                <w:rFonts w:hint="eastAsia"/>
                <w:lang w:val="en-US" w:eastAsia="zh-CN"/>
              </w:rPr>
              <w:t xml:space="preserve">1:成功 </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828" w:type="dxa"/>
            <w:vMerge w:val="continue"/>
            <w:tcBorders>
              <w:bottom w:val="single" w:color="auto" w:sz="4" w:space="0"/>
            </w:tcBorders>
            <w:vAlign w:val="center"/>
          </w:tcPr>
          <w:p>
            <w:pPr>
              <w:bidi w:val="0"/>
            </w:pPr>
          </w:p>
        </w:tc>
        <w:tc>
          <w:tcPr>
            <w:tcW w:w="1547" w:type="dxa"/>
            <w:vMerge w:val="continue"/>
            <w:tcBorders>
              <w:bottom w:val="single" w:color="auto" w:sz="4" w:space="0"/>
            </w:tcBorders>
            <w:vAlign w:val="center"/>
          </w:tcPr>
          <w:p>
            <w:pPr>
              <w:bidi w:val="0"/>
            </w:pPr>
          </w:p>
        </w:tc>
        <w:tc>
          <w:tcPr>
            <w:tcW w:w="1124" w:type="dxa"/>
            <w:vAlign w:val="center"/>
          </w:tcPr>
          <w:p>
            <w:pPr>
              <w:bidi w:val="0"/>
              <w:rPr>
                <w:rFonts w:hint="eastAsia"/>
                <w:lang w:val="en-US" w:eastAsia="zh-CN"/>
              </w:rPr>
            </w:pPr>
            <w:r>
              <w:rPr>
                <w:rFonts w:hint="eastAsia"/>
                <w:lang w:val="en-US" w:eastAsia="zh-CN"/>
              </w:rPr>
              <w:t>errMsg</w:t>
            </w:r>
          </w:p>
        </w:tc>
        <w:tc>
          <w:tcPr>
            <w:tcW w:w="3519" w:type="dxa"/>
            <w:vAlign w:val="center"/>
          </w:tcPr>
          <w:p>
            <w:pPr>
              <w:bidi w:val="0"/>
              <w:rPr>
                <w:rFonts w:hint="default"/>
                <w:lang w:val="en-US" w:eastAsia="zh-CN"/>
              </w:rPr>
            </w:pPr>
            <w:r>
              <w:rPr>
                <w:rFonts w:hint="eastAsia"/>
                <w:lang w:val="en-US" w:eastAsia="zh-CN"/>
              </w:rPr>
              <w:t>状态信息</w:t>
            </w:r>
          </w:p>
        </w:tc>
      </w:tr>
    </w:tbl>
    <w:p>
      <w:pPr>
        <w:spacing w:before="156" w:beforeLines="50" w:after="62" w:afterLines="20"/>
        <w:rPr>
          <w:rFonts w:hint="eastAsia" w:ascii="Times New Roman" w:hAnsi="Times New Roman" w:cs="Times New Roman"/>
          <w:sz w:val="20"/>
          <w:szCs w:val="20"/>
        </w:rPr>
      </w:pPr>
    </w:p>
    <w:p>
      <w:pPr>
        <w:ind w:firstLine="420" w:firstLineChars="0"/>
        <w:rPr>
          <w:rFonts w:hint="eastAsia"/>
          <w:sz w:val="24"/>
          <w:szCs w:val="24"/>
        </w:rPr>
        <w:sectPr>
          <w:pgSz w:w="11906" w:h="16838"/>
          <w:pgMar w:top="1440" w:right="1800" w:bottom="1440" w:left="1800" w:header="851" w:footer="992" w:gutter="0"/>
          <w:cols w:space="425" w:num="1"/>
          <w:docGrid w:type="lines" w:linePitch="312" w:charSpace="0"/>
        </w:sectPr>
      </w:pPr>
    </w:p>
    <w:p>
      <w:pPr>
        <w:pStyle w:val="3"/>
        <w:numPr>
          <w:ilvl w:val="0"/>
          <w:numId w:val="2"/>
        </w:numPr>
        <w:bidi w:val="0"/>
        <w:ind w:left="425" w:leftChars="0" w:hanging="425" w:firstLineChars="0"/>
      </w:pPr>
      <w:bookmarkStart w:id="35" w:name="_Toc8777"/>
      <w:bookmarkStart w:id="36" w:name="_Toc6511"/>
      <w:r>
        <w:rPr>
          <w:rFonts w:hint="eastAsia"/>
          <w:lang w:val="en-US" w:eastAsia="zh-CN"/>
        </w:rPr>
        <w:t>药盒管理界面</w:t>
      </w:r>
      <w:bookmarkEnd w:id="35"/>
    </w:p>
    <w:bookmarkEnd w:id="36"/>
    <w:p>
      <w:pPr>
        <w:pStyle w:val="4"/>
        <w:numPr>
          <w:ilvl w:val="0"/>
          <w:numId w:val="20"/>
        </w:numPr>
        <w:bidi w:val="0"/>
      </w:pPr>
      <w:bookmarkStart w:id="37" w:name="_Toc32734"/>
      <w:r>
        <w:rPr>
          <w:rFonts w:hint="eastAsia"/>
        </w:rPr>
        <w:t>概述</w:t>
      </w:r>
      <w:bookmarkEnd w:id="37"/>
    </w:p>
    <w:p>
      <w:pPr>
        <w:bidi w:val="0"/>
        <w:ind w:firstLine="420" w:firstLineChars="0"/>
      </w:pPr>
      <w:r>
        <w:rPr>
          <w:rFonts w:hint="eastAsia"/>
        </w:rPr>
        <w:t>药品数据界面主要是实现药品数据显示和服务器之间的同步；并且实现对每个药仓中药品数据的设置和修改</w:t>
      </w:r>
      <w:r>
        <w:rPr>
          <w:rFonts w:hint="eastAsia"/>
          <w:lang w:val="en-US" w:eastAsia="zh-CN"/>
        </w:rPr>
        <w:t>,</w:t>
      </w:r>
      <w:r>
        <w:rPr>
          <w:rFonts w:hint="eastAsia"/>
        </w:rPr>
        <w:t>设置和修改的内容要同步至服务器。</w:t>
      </w:r>
    </w:p>
    <w:p>
      <w:pPr>
        <w:bidi w:val="0"/>
        <w:rPr>
          <w:b/>
          <w:bCs/>
        </w:rPr>
      </w:pPr>
      <w:r>
        <w:rPr>
          <w:rFonts w:hint="eastAsia"/>
          <w:b/>
          <w:bCs/>
        </w:rPr>
        <w:t>获取药品数据和同步药品数据中涉及的指令有：</w:t>
      </w:r>
    </w:p>
    <w:p>
      <w:pPr>
        <w:numPr>
          <w:ilvl w:val="0"/>
          <w:numId w:val="21"/>
        </w:numPr>
        <w:bidi w:val="0"/>
        <w:rPr>
          <w:rFonts w:hint="eastAsia"/>
        </w:rPr>
      </w:pPr>
      <w:r>
        <w:rPr>
          <w:rFonts w:hint="eastAsia"/>
        </w:rPr>
        <w:t>向服务器询问每个药仓放入药品的相关信息如药品名称、到期日等；</w:t>
      </w:r>
    </w:p>
    <w:p>
      <w:pPr>
        <w:numPr>
          <w:ilvl w:val="0"/>
          <w:numId w:val="21"/>
        </w:numPr>
        <w:bidi w:val="0"/>
      </w:pPr>
      <w:r>
        <w:rPr>
          <w:rFonts w:hint="eastAsia"/>
        </w:rPr>
        <w:t>向服务器发送设置完成后药仓的相关信息如药品名称、到期日、服药时间；</w:t>
      </w:r>
    </w:p>
    <w:p>
      <w:pPr>
        <w:numPr>
          <w:ilvl w:val="0"/>
          <w:numId w:val="21"/>
        </w:numPr>
        <w:bidi w:val="0"/>
      </w:pPr>
      <w:r>
        <w:rPr>
          <w:rFonts w:hint="eastAsia"/>
        </w:rPr>
        <w:t>用户使用条形码输入药品名称时，需要将条形码发送至服务器并解析服</w:t>
      </w:r>
    </w:p>
    <w:p>
      <w:pPr>
        <w:numPr>
          <w:ilvl w:val="0"/>
          <w:numId w:val="21"/>
        </w:numPr>
        <w:bidi w:val="0"/>
      </w:pPr>
      <w:r>
        <w:rPr>
          <w:rFonts w:hint="eastAsia"/>
        </w:rPr>
        <w:t>务器返回的药品名称、是否能放入药盒等数据；</w:t>
      </w:r>
    </w:p>
    <w:p>
      <w:pPr>
        <w:bidi w:val="0"/>
        <w:rPr>
          <w:b/>
          <w:bCs/>
        </w:rPr>
      </w:pPr>
      <w:r>
        <w:rPr>
          <w:rFonts w:hint="eastAsia"/>
          <w:b/>
          <w:bCs/>
        </w:rPr>
        <w:t>在</w:t>
      </w:r>
      <w:r>
        <w:rPr>
          <w:b/>
          <w:bCs/>
        </w:rPr>
        <w:t>APP</w:t>
      </w:r>
      <w:r>
        <w:rPr>
          <w:rFonts w:hint="eastAsia"/>
          <w:b/>
          <w:bCs/>
        </w:rPr>
        <w:t>端的逻辑主要是：</w:t>
      </w:r>
    </w:p>
    <w:p>
      <w:pPr>
        <w:numPr>
          <w:ilvl w:val="0"/>
          <w:numId w:val="22"/>
        </w:numPr>
        <w:bidi w:val="0"/>
      </w:pPr>
      <w:r>
        <w:rPr>
          <w:rFonts w:hint="eastAsia"/>
        </w:rPr>
        <w:t>点击“药盒管理”时向服务器询问药仓药品数据并解析从服务器返回数据；</w:t>
      </w:r>
    </w:p>
    <w:p>
      <w:pPr>
        <w:numPr>
          <w:ilvl w:val="0"/>
          <w:numId w:val="22"/>
        </w:numPr>
        <w:bidi w:val="0"/>
      </w:pPr>
      <w:r>
        <w:rPr>
          <w:rFonts w:hint="eastAsia"/>
        </w:rPr>
        <w:t>在用户点击确定后，向服务器发送手机端设置的药仓药品的各项数据；</w:t>
      </w:r>
    </w:p>
    <w:p>
      <w:pPr>
        <w:numPr>
          <w:ilvl w:val="0"/>
          <w:numId w:val="22"/>
        </w:numPr>
        <w:bidi w:val="0"/>
      </w:pPr>
      <w:r>
        <w:rPr>
          <w:rFonts w:hint="eastAsia"/>
        </w:rPr>
        <w:t>一旦从服务器获取的某个或者某几个药仓数据为空，则药仓的各项都显示为空，需要提示用户该药仓为空，需要进行药品信息设置并保存；</w:t>
      </w:r>
    </w:p>
    <w:p>
      <w:pPr>
        <w:pStyle w:val="4"/>
        <w:numPr>
          <w:ilvl w:val="0"/>
          <w:numId w:val="20"/>
        </w:numPr>
        <w:bidi w:val="0"/>
        <w:rPr>
          <w:rFonts w:hint="eastAsia"/>
        </w:rPr>
      </w:pPr>
      <w:bookmarkStart w:id="38" w:name="_Toc15184"/>
      <w:r>
        <w:rPr>
          <w:rFonts w:hint="eastAsia"/>
        </w:rPr>
        <w:t>界面设计</w:t>
      </w:r>
      <w:bookmarkEnd w:id="38"/>
    </w:p>
    <w:p>
      <w:pPr>
        <w:bidi w:val="0"/>
        <w:ind w:firstLine="420" w:firstLineChars="0"/>
      </w:pPr>
      <w:r>
        <w:rPr>
          <w:rFonts w:hint="eastAsia"/>
        </w:rPr>
        <w:t>界面显示前，需要向服务器获取8个药仓的药品数据；界面下方有个</w:t>
      </w:r>
      <w:r>
        <w:rPr>
          <w:rFonts w:hint="eastAsia"/>
          <w:lang w:val="en-US" w:eastAsia="zh-CN"/>
        </w:rPr>
        <w:t>保存</w:t>
      </w:r>
      <w:r>
        <w:rPr>
          <w:rFonts w:hint="eastAsia"/>
        </w:rPr>
        <w:t>按键，按下</w:t>
      </w:r>
      <w:r>
        <w:rPr>
          <w:rFonts w:hint="eastAsia"/>
          <w:lang w:val="en-US" w:eastAsia="zh-CN"/>
        </w:rPr>
        <w:t>保存</w:t>
      </w:r>
      <w:r>
        <w:rPr>
          <w:rFonts w:hint="eastAsia"/>
        </w:rPr>
        <w:t>向服务器发送当前药仓设置的药品数据。</w:t>
      </w:r>
    </w:p>
    <w:p>
      <w:pPr>
        <w:rPr>
          <w:rFonts w:hint="eastAsia" w:eastAsia="宋体"/>
          <w:sz w:val="24"/>
          <w:szCs w:val="24"/>
          <w:lang w:eastAsia="zh-CN"/>
        </w:rPr>
      </w:pPr>
      <w:r>
        <w:rPr>
          <w:rFonts w:hint="eastAsia"/>
          <w:sz w:val="24"/>
          <w:szCs w:val="24"/>
        </w:rPr>
        <w:t xml:space="preserve"> </w:t>
      </w:r>
      <w:r>
        <w:rPr>
          <w:sz w:val="24"/>
          <w:szCs w:val="24"/>
        </w:rPr>
        <w:t xml:space="preserve"> </w:t>
      </w:r>
      <w:r>
        <w:rPr>
          <w:rFonts w:hint="eastAsia" w:eastAsia="宋体"/>
          <w:sz w:val="24"/>
          <w:szCs w:val="24"/>
          <w:lang w:eastAsia="zh-CN"/>
        </w:rPr>
        <w:drawing>
          <wp:inline distT="0" distB="0" distL="114300" distR="114300">
            <wp:extent cx="1359535" cy="2830195"/>
            <wp:effectExtent l="0" t="0" r="12065" b="8255"/>
            <wp:docPr id="24" name="图片 24" descr="3d73d538a6ee4acea51eb5e354767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d73d538a6ee4acea51eb5e3547676c"/>
                    <pic:cNvPicPr>
                      <a:picLocks noChangeAspect="1"/>
                    </pic:cNvPicPr>
                  </pic:nvPicPr>
                  <pic:blipFill>
                    <a:blip r:embed="rId14"/>
                    <a:stretch>
                      <a:fillRect/>
                    </a:stretch>
                  </pic:blipFill>
                  <pic:spPr>
                    <a:xfrm>
                      <a:off x="0" y="0"/>
                      <a:ext cx="1359535" cy="2830195"/>
                    </a:xfrm>
                    <a:prstGeom prst="rect">
                      <a:avLst/>
                    </a:prstGeom>
                  </pic:spPr>
                </pic:pic>
              </a:graphicData>
            </a:graphic>
          </wp:inline>
        </w:drawing>
      </w:r>
    </w:p>
    <w:p>
      <w:pPr>
        <w:rPr>
          <w:rFonts w:hint="eastAsia"/>
          <w:sz w:val="24"/>
          <w:szCs w:val="24"/>
        </w:rPr>
      </w:pPr>
    </w:p>
    <w:p>
      <w:pPr>
        <w:pStyle w:val="4"/>
        <w:numPr>
          <w:ilvl w:val="0"/>
          <w:numId w:val="20"/>
        </w:numPr>
        <w:bidi w:val="0"/>
      </w:pPr>
      <w:bookmarkStart w:id="39" w:name="_Toc30295"/>
      <w:r>
        <w:rPr>
          <w:rFonts w:hint="eastAsia"/>
        </w:rPr>
        <w:t>协议详情</w:t>
      </w:r>
      <w:bookmarkEnd w:id="39"/>
    </w:p>
    <w:p>
      <w:pPr>
        <w:pStyle w:val="14"/>
        <w:numPr>
          <w:ilvl w:val="0"/>
          <w:numId w:val="23"/>
        </w:numPr>
        <w:spacing w:before="156" w:beforeLines="50"/>
        <w:ind w:left="360" w:leftChars="150" w:firstLineChars="0"/>
        <w:rPr>
          <w:rFonts w:ascii="Times New Roman" w:hAnsi="Times New Roman" w:cs="Times New Roman"/>
          <w:szCs w:val="21"/>
        </w:rPr>
      </w:pPr>
      <w:r>
        <w:rPr>
          <w:rFonts w:hint="eastAsia"/>
          <w:b/>
          <w:bCs/>
          <w:color w:val="FF0000"/>
          <w:szCs w:val="21"/>
        </w:rPr>
        <w:t>向服务器询问药仓的药品数据（</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pPr>
      <w:r>
        <w:t>{</w:t>
      </w:r>
    </w:p>
    <w:p>
      <w:pPr>
        <w:bidi w:val="0"/>
        <w:rPr>
          <w:rFonts w:hint="default"/>
          <w:lang w:val="en-US" w:eastAsia="zh-CN"/>
        </w:rPr>
      </w:pPr>
      <w:r>
        <w:rPr>
          <w:rFonts w:hint="eastAsia"/>
        </w:rPr>
        <w:t>serialNumber:</w:t>
      </w:r>
      <w:r>
        <w:rPr>
          <w:rFonts w:hint="eastAsia"/>
          <w:lang w:val="en-US" w:eastAsia="zh-CN"/>
        </w:rPr>
        <w:t>abcd123as54</w:t>
      </w:r>
    </w:p>
    <w:p>
      <w:pPr>
        <w:bidi w:val="0"/>
      </w:pPr>
      <w:r>
        <w:t>}</w:t>
      </w:r>
    </w:p>
    <w:tbl>
      <w:tblPr>
        <w:tblStyle w:val="12"/>
        <w:tblW w:w="823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589"/>
        <w:gridCol w:w="1662"/>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878"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589"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4771" w:type="dxa"/>
            <w:gridSpan w:val="2"/>
          </w:tcPr>
          <w:p>
            <w:pPr>
              <w:ind w:left="120" w:leftChars="50"/>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878" w:type="dxa"/>
            <w:vAlign w:val="center"/>
          </w:tcPr>
          <w:p>
            <w:pPr>
              <w:bidi w:val="0"/>
            </w:pPr>
            <w:r>
              <w:rPr>
                <w:rFonts w:hint="eastAsia"/>
              </w:rPr>
              <w:t>/app/getBoxPillList</w:t>
            </w:r>
          </w:p>
        </w:tc>
        <w:tc>
          <w:tcPr>
            <w:tcW w:w="1589" w:type="dxa"/>
            <w:vAlign w:val="center"/>
          </w:tcPr>
          <w:p>
            <w:pPr>
              <w:bidi w:val="0"/>
              <w:rPr>
                <w:rFonts w:hint="default"/>
                <w:lang w:val="en-US" w:eastAsia="zh-CN"/>
              </w:rPr>
            </w:pPr>
            <w:r>
              <w:rPr>
                <w:rFonts w:hint="eastAsia"/>
                <w:lang w:val="en-US" w:eastAsia="zh-CN"/>
              </w:rPr>
              <w:t>获取药盒信息</w:t>
            </w:r>
          </w:p>
        </w:tc>
        <w:tc>
          <w:tcPr>
            <w:tcW w:w="1662" w:type="dxa"/>
            <w:vAlign w:val="center"/>
          </w:tcPr>
          <w:p>
            <w:pPr>
              <w:bidi w:val="0"/>
              <w:rPr>
                <w:rFonts w:hint="eastAsia"/>
                <w:lang w:eastAsia="zh-CN"/>
              </w:rPr>
            </w:pPr>
            <w:r>
              <w:rPr>
                <w:rFonts w:hint="eastAsia"/>
              </w:rPr>
              <w:t>serialNumber</w:t>
            </w:r>
          </w:p>
        </w:tc>
        <w:tc>
          <w:tcPr>
            <w:tcW w:w="3109" w:type="dxa"/>
            <w:vAlign w:val="center"/>
          </w:tcPr>
          <w:p>
            <w:pPr>
              <w:bidi w:val="0"/>
              <w:rPr>
                <w:rFonts w:hint="default"/>
                <w:lang w:val="en-US" w:eastAsia="zh-CN"/>
              </w:rPr>
            </w:pPr>
            <w:r>
              <w:rPr>
                <w:rFonts w:hint="eastAsia"/>
                <w:lang w:val="en-US" w:eastAsia="zh-CN"/>
              </w:rPr>
              <w:t>药盒序列号</w:t>
            </w:r>
          </w:p>
        </w:tc>
      </w:tr>
    </w:tbl>
    <w:p>
      <w:pPr>
        <w:bidi w:val="0"/>
        <w:rPr>
          <w:rFonts w:hint="eastAsia"/>
          <w:b/>
          <w:bCs/>
        </w:rPr>
      </w:pPr>
      <w:r>
        <w:rPr>
          <w:rFonts w:hint="eastAsia"/>
          <w:b/>
          <w:bCs/>
        </w:rPr>
        <w:t>向服务器询问药仓的药品数据</w:t>
      </w:r>
      <w:r>
        <w:rPr>
          <w:b/>
          <w:bCs/>
        </w:rPr>
        <w:t>指令</w:t>
      </w:r>
      <w:r>
        <w:rPr>
          <w:rFonts w:hint="eastAsia"/>
          <w:b/>
          <w:bCs/>
        </w:rPr>
        <w:t>的应答（服务器----&gt;APP）</w:t>
      </w:r>
    </w:p>
    <w:p>
      <w:pPr>
        <w:bidi w:val="0"/>
        <w:rPr>
          <w:b w:val="0"/>
          <w:bCs w:val="0"/>
        </w:rPr>
      </w:pPr>
      <w:r>
        <w:rPr>
          <w:b w:val="0"/>
          <w:bCs w:val="0"/>
        </w:rPr>
        <w:t>{</w:t>
      </w:r>
    </w:p>
    <w:p>
      <w:pPr>
        <w:bidi w:val="0"/>
        <w:rPr>
          <w:b w:val="0"/>
          <w:bCs w:val="0"/>
        </w:rPr>
      </w:pPr>
      <w:r>
        <w:rPr>
          <w:b w:val="0"/>
          <w:bCs w:val="0"/>
        </w:rPr>
        <w:t>"</w:t>
      </w:r>
      <w:r>
        <w:rPr>
          <w:rFonts w:hint="eastAsia"/>
          <w:b w:val="0"/>
          <w:bCs w:val="0"/>
          <w:lang w:val="en-US" w:eastAsia="zh-CN"/>
        </w:rPr>
        <w:t>data</w:t>
      </w:r>
      <w:r>
        <w:rPr>
          <w:b w:val="0"/>
          <w:bCs w:val="0"/>
        </w:rPr>
        <w:t>":"</w:t>
      </w:r>
      <w:r>
        <w:rPr>
          <w:rFonts w:hint="eastAsia"/>
          <w:b w:val="0"/>
          <w:bCs w:val="0"/>
          <w:lang w:val="en-US" w:eastAsia="zh-CN"/>
        </w:rPr>
        <w:t>null</w:t>
      </w:r>
      <w:r>
        <w:rPr>
          <w:b w:val="0"/>
          <w:bCs w:val="0"/>
        </w:rPr>
        <w:t xml:space="preserve"> ",</w:t>
      </w:r>
    </w:p>
    <w:p>
      <w:pPr>
        <w:bidi w:val="0"/>
        <w:rPr>
          <w:rFonts w:hint="eastAsia"/>
          <w:b w:val="0"/>
          <w:bCs w:val="0"/>
          <w:lang w:val="en-US" w:eastAsia="zh-CN"/>
        </w:rPr>
      </w:pPr>
      <w:r>
        <w:rPr>
          <w:b w:val="0"/>
          <w:bCs w:val="0"/>
        </w:rPr>
        <w:t>"</w:t>
      </w:r>
      <w:r>
        <w:rPr>
          <w:rFonts w:hint="eastAsia"/>
          <w:b w:val="0"/>
          <w:bCs w:val="0"/>
          <w:lang w:val="en-US" w:eastAsia="zh-CN"/>
        </w:rPr>
        <w:t>errCode</w:t>
      </w:r>
      <w:r>
        <w:rPr>
          <w:b w:val="0"/>
          <w:bCs w:val="0"/>
        </w:rPr>
        <w:t>":"</w:t>
      </w:r>
      <w:r>
        <w:rPr>
          <w:rFonts w:hint="eastAsia"/>
          <w:b w:val="0"/>
          <w:bCs w:val="0"/>
          <w:lang w:val="en-US" w:eastAsia="zh-CN"/>
        </w:rPr>
        <w:t>1</w:t>
      </w:r>
      <w:r>
        <w:rPr>
          <w:b w:val="0"/>
          <w:bCs w:val="0"/>
        </w:rPr>
        <w:t>"</w:t>
      </w:r>
      <w:r>
        <w:rPr>
          <w:rFonts w:hint="eastAsia"/>
          <w:b w:val="0"/>
          <w:bCs w:val="0"/>
          <w:lang w:val="en-US" w:eastAsia="zh-CN"/>
        </w:rPr>
        <w:t>,</w:t>
      </w:r>
    </w:p>
    <w:p>
      <w:pPr>
        <w:bidi w:val="0"/>
        <w:rPr>
          <w:rFonts w:hint="eastAsia"/>
          <w:b w:val="0"/>
          <w:bCs w:val="0"/>
          <w:lang w:val="en-US" w:eastAsia="zh-CN"/>
        </w:rPr>
      </w:pPr>
      <w:r>
        <w:rPr>
          <w:b w:val="0"/>
          <w:bCs w:val="0"/>
        </w:rPr>
        <w:t>"</w:t>
      </w:r>
      <w:r>
        <w:rPr>
          <w:rFonts w:hint="eastAsia"/>
          <w:b w:val="0"/>
          <w:bCs w:val="0"/>
          <w:lang w:val="en-US" w:eastAsia="zh-CN"/>
        </w:rPr>
        <w:t>errMsg</w:t>
      </w:r>
      <w:r>
        <w:rPr>
          <w:b w:val="0"/>
          <w:bCs w:val="0"/>
        </w:rPr>
        <w:t>":"</w:t>
      </w:r>
      <w:r>
        <w:rPr>
          <w:rFonts w:hint="eastAsia"/>
          <w:b w:val="0"/>
          <w:bCs w:val="0"/>
          <w:lang w:val="en-US" w:eastAsia="zh-CN"/>
        </w:rPr>
        <w:t>成功</w:t>
      </w:r>
      <w:r>
        <w:rPr>
          <w:b w:val="0"/>
          <w:bCs w:val="0"/>
        </w:rPr>
        <w:t>"</w:t>
      </w:r>
      <w:r>
        <w:rPr>
          <w:rFonts w:hint="eastAsia"/>
          <w:b w:val="0"/>
          <w:bCs w:val="0"/>
          <w:lang w:val="en-US" w:eastAsia="zh-CN"/>
        </w:rPr>
        <w:t>,</w:t>
      </w:r>
    </w:p>
    <w:p>
      <w:pPr>
        <w:bidi w:val="0"/>
        <w:rPr>
          <w:b w:val="0"/>
          <w:bCs w:val="0"/>
        </w:rPr>
      </w:pPr>
      <w:r>
        <w:rPr>
          <w:b w:val="0"/>
          <w:bCs w:val="0"/>
        </w:rPr>
        <w:t>}</w:t>
      </w:r>
    </w:p>
    <w:tbl>
      <w:tblPr>
        <w:tblStyle w:val="12"/>
        <w:tblpPr w:leftFromText="180" w:rightFromText="180" w:vertAnchor="text" w:horzAnchor="page" w:tblpX="1957" w:tblpY="418"/>
        <w:tblOverlap w:val="never"/>
        <w:tblW w:w="8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7"/>
        <w:gridCol w:w="837"/>
        <w:gridCol w:w="598"/>
        <w:gridCol w:w="1482"/>
        <w:gridCol w:w="4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077" w:type="dxa"/>
          </w:tcPr>
          <w:p>
            <w:pPr>
              <w:jc w:val="center"/>
              <w:rPr>
                <w:rFonts w:asciiTheme="majorEastAsia" w:hAnsiTheme="majorEastAsia" w:eastAsiaTheme="majorEastAsia" w:cstheme="majorEastAsia"/>
                <w:b/>
                <w:bCs/>
                <w:kern w:val="0"/>
                <w:sz w:val="22"/>
                <w:szCs w:val="24"/>
              </w:rPr>
            </w:pPr>
            <w:r>
              <w:rPr>
                <w:rFonts w:hint="eastAsia" w:asciiTheme="majorEastAsia" w:hAnsiTheme="majorEastAsia" w:eastAsiaTheme="majorEastAsia" w:cstheme="majorEastAsia"/>
                <w:b/>
                <w:bCs/>
                <w:kern w:val="0"/>
                <w:sz w:val="22"/>
                <w:szCs w:val="24"/>
              </w:rPr>
              <w:t>type</w:t>
            </w:r>
          </w:p>
        </w:tc>
        <w:tc>
          <w:tcPr>
            <w:tcW w:w="837" w:type="dxa"/>
          </w:tcPr>
          <w:p>
            <w:pPr>
              <w:jc w:val="center"/>
              <w:rPr>
                <w:rFonts w:asciiTheme="majorEastAsia" w:hAnsiTheme="majorEastAsia" w:eastAsiaTheme="majorEastAsia" w:cstheme="majorEastAsia"/>
                <w:b/>
                <w:bCs/>
                <w:kern w:val="0"/>
                <w:sz w:val="22"/>
                <w:szCs w:val="24"/>
              </w:rPr>
            </w:pPr>
            <w:r>
              <w:rPr>
                <w:rFonts w:hint="eastAsia" w:asciiTheme="majorEastAsia" w:hAnsiTheme="majorEastAsia" w:eastAsiaTheme="majorEastAsia" w:cstheme="majorEastAsia"/>
                <w:b/>
                <w:bCs/>
                <w:kern w:val="0"/>
                <w:sz w:val="22"/>
                <w:szCs w:val="24"/>
              </w:rPr>
              <w:t>说明</w:t>
            </w:r>
          </w:p>
        </w:tc>
        <w:tc>
          <w:tcPr>
            <w:tcW w:w="6184" w:type="dxa"/>
            <w:gridSpan w:val="3"/>
          </w:tcPr>
          <w:p>
            <w:pPr>
              <w:ind w:firstLine="440"/>
              <w:jc w:val="center"/>
              <w:rPr>
                <w:rFonts w:ascii="Times New Roman" w:hAnsi="Times New Roman" w:eastAsia="宋体" w:cs="Times New Roman"/>
                <w:kern w:val="0"/>
                <w:sz w:val="22"/>
                <w:szCs w:val="24"/>
              </w:rPr>
            </w:pPr>
            <w:r>
              <w:rPr>
                <w:rFonts w:ascii="宋体" w:hAnsi="宋体" w:eastAsia="宋体" w:cs="宋体"/>
                <w:b/>
                <w:bCs/>
                <w:kern w:val="0"/>
                <w:sz w:val="22"/>
                <w:szCs w:val="24"/>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077" w:type="dxa"/>
            <w:vMerge w:val="restart"/>
            <w:vAlign w:val="center"/>
          </w:tcPr>
          <w:p>
            <w:pPr>
              <w:bidi w:val="0"/>
            </w:pPr>
            <w:r>
              <w:rPr>
                <w:rFonts w:hint="eastAsia"/>
              </w:rPr>
              <w:t>/app/getBoxPillList</w:t>
            </w:r>
          </w:p>
        </w:tc>
        <w:tc>
          <w:tcPr>
            <w:tcW w:w="837" w:type="dxa"/>
            <w:vMerge w:val="restart"/>
            <w:vAlign w:val="center"/>
          </w:tcPr>
          <w:p>
            <w:pPr>
              <w:bidi w:val="0"/>
              <w:rPr>
                <w:lang w:eastAsia="zh-TW"/>
              </w:rPr>
            </w:pPr>
            <w:r>
              <w:rPr>
                <w:rFonts w:hint="eastAsia"/>
                <w:lang w:val="zh-TW" w:eastAsia="zh-TW"/>
              </w:rPr>
              <w:t>询问药仓的药品数据</w:t>
            </w:r>
            <w:r>
              <w:rPr>
                <w:rFonts w:hint="eastAsia"/>
                <w:lang w:val="zh-TW"/>
              </w:rPr>
              <w:t>的应答</w:t>
            </w:r>
          </w:p>
        </w:tc>
        <w:tc>
          <w:tcPr>
            <w:tcW w:w="598" w:type="dxa"/>
            <w:vMerge w:val="restart"/>
          </w:tcPr>
          <w:p>
            <w:pPr>
              <w:bidi w:val="0"/>
            </w:pPr>
            <w:r>
              <w:t>d</w:t>
            </w:r>
            <w:r>
              <w:rPr>
                <w:rFonts w:hint="eastAsia"/>
              </w:rPr>
              <w:t>ata</w:t>
            </w:r>
          </w:p>
        </w:tc>
        <w:tc>
          <w:tcPr>
            <w:tcW w:w="1482" w:type="dxa"/>
            <w:vAlign w:val="center"/>
          </w:tcPr>
          <w:p>
            <w:pPr>
              <w:bidi w:val="0"/>
            </w:pPr>
            <w:r>
              <w:t>pillPosition</w:t>
            </w:r>
          </w:p>
        </w:tc>
        <w:tc>
          <w:tcPr>
            <w:tcW w:w="4104" w:type="dxa"/>
            <w:vAlign w:val="center"/>
          </w:tcPr>
          <w:p>
            <w:pPr>
              <w:bidi w:val="0"/>
            </w:pPr>
            <w:r>
              <w:rPr>
                <w:lang w:val="zh-TW" w:eastAsia="zh-TW"/>
              </w:rPr>
              <w:t>药物所在药盒的编号</w:t>
            </w:r>
            <w:r>
              <w:rPr>
                <w:rFonts w:hint="eastAsia"/>
              </w:rPr>
              <w:t>,</w:t>
            </w:r>
            <w:r>
              <w:rPr>
                <w:lang w:val="zh-TW" w:eastAsia="zh-TW"/>
              </w:rPr>
              <w:t>数值型，从</w:t>
            </w:r>
            <w:r>
              <w:t>1</w:t>
            </w:r>
            <w:r>
              <w:rPr>
                <w:lang w:val="zh-TW" w:eastAsia="zh-TW"/>
              </w:rPr>
              <w:t>到</w:t>
            </w: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077" w:type="dxa"/>
            <w:vMerge w:val="continue"/>
            <w:vAlign w:val="center"/>
          </w:tcPr>
          <w:p>
            <w:pPr>
              <w:bidi w:val="0"/>
            </w:pPr>
          </w:p>
        </w:tc>
        <w:tc>
          <w:tcPr>
            <w:tcW w:w="837" w:type="dxa"/>
            <w:vMerge w:val="continue"/>
            <w:vAlign w:val="center"/>
          </w:tcPr>
          <w:p>
            <w:pPr>
              <w:bidi w:val="0"/>
            </w:pPr>
          </w:p>
        </w:tc>
        <w:tc>
          <w:tcPr>
            <w:tcW w:w="598" w:type="dxa"/>
            <w:vMerge w:val="continue"/>
          </w:tcPr>
          <w:p>
            <w:pPr>
              <w:bidi w:val="0"/>
            </w:pPr>
          </w:p>
        </w:tc>
        <w:tc>
          <w:tcPr>
            <w:tcW w:w="1482" w:type="dxa"/>
            <w:vAlign w:val="center"/>
          </w:tcPr>
          <w:p>
            <w:pPr>
              <w:bidi w:val="0"/>
            </w:pPr>
            <w:r>
              <w:t>deletePillData</w:t>
            </w:r>
          </w:p>
        </w:tc>
        <w:tc>
          <w:tcPr>
            <w:tcW w:w="4104" w:type="dxa"/>
            <w:vAlign w:val="center"/>
          </w:tcPr>
          <w:p>
            <w:pPr>
              <w:bidi w:val="0"/>
            </w:pPr>
            <w:r>
              <w:t>字符型，true为删除本药盒内的药品数据；</w:t>
            </w:r>
          </w:p>
          <w:p>
            <w:pPr>
              <w:bidi w:val="0"/>
            </w:pPr>
            <w:r>
              <w:t>false为新增或覆盖，才有下面字段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077" w:type="dxa"/>
            <w:vMerge w:val="continue"/>
            <w:vAlign w:val="center"/>
          </w:tcPr>
          <w:p>
            <w:pPr>
              <w:bidi w:val="0"/>
            </w:pPr>
          </w:p>
        </w:tc>
        <w:tc>
          <w:tcPr>
            <w:tcW w:w="837" w:type="dxa"/>
            <w:vMerge w:val="continue"/>
            <w:vAlign w:val="center"/>
          </w:tcPr>
          <w:p>
            <w:pPr>
              <w:bidi w:val="0"/>
            </w:pPr>
          </w:p>
        </w:tc>
        <w:tc>
          <w:tcPr>
            <w:tcW w:w="598" w:type="dxa"/>
            <w:vMerge w:val="continue"/>
          </w:tcPr>
          <w:p>
            <w:pPr>
              <w:bidi w:val="0"/>
            </w:pPr>
          </w:p>
        </w:tc>
        <w:tc>
          <w:tcPr>
            <w:tcW w:w="1482" w:type="dxa"/>
            <w:vAlign w:val="center"/>
          </w:tcPr>
          <w:p>
            <w:pPr>
              <w:bidi w:val="0"/>
            </w:pPr>
            <w:r>
              <w:t>pillName</w:t>
            </w:r>
          </w:p>
        </w:tc>
        <w:tc>
          <w:tcPr>
            <w:tcW w:w="4104" w:type="dxa"/>
            <w:vAlign w:val="center"/>
          </w:tcPr>
          <w:p>
            <w:pPr>
              <w:bidi w:val="0"/>
            </w:pPr>
            <w:r>
              <w:rPr>
                <w:lang w:val="zh-TW" w:eastAsia="zh-TW"/>
              </w:rPr>
              <w:t>药品名称</w:t>
            </w:r>
            <w:r>
              <w:rPr>
                <w:rFonts w:hint="eastAsia"/>
              </w:rPr>
              <w:t>,字符型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077" w:type="dxa"/>
            <w:vMerge w:val="continue"/>
            <w:vAlign w:val="center"/>
          </w:tcPr>
          <w:p>
            <w:pPr>
              <w:bidi w:val="0"/>
            </w:pPr>
          </w:p>
        </w:tc>
        <w:tc>
          <w:tcPr>
            <w:tcW w:w="837" w:type="dxa"/>
            <w:vMerge w:val="continue"/>
            <w:vAlign w:val="center"/>
          </w:tcPr>
          <w:p>
            <w:pPr>
              <w:bidi w:val="0"/>
            </w:pPr>
          </w:p>
        </w:tc>
        <w:tc>
          <w:tcPr>
            <w:tcW w:w="598" w:type="dxa"/>
            <w:vMerge w:val="continue"/>
          </w:tcPr>
          <w:p>
            <w:pPr>
              <w:bidi w:val="0"/>
            </w:pPr>
          </w:p>
        </w:tc>
        <w:tc>
          <w:tcPr>
            <w:tcW w:w="1482" w:type="dxa"/>
            <w:vAlign w:val="center"/>
          </w:tcPr>
          <w:p>
            <w:pPr>
              <w:bidi w:val="0"/>
            </w:pPr>
            <w:r>
              <w:t>pillExpDate</w:t>
            </w:r>
          </w:p>
        </w:tc>
        <w:tc>
          <w:tcPr>
            <w:tcW w:w="4104" w:type="dxa"/>
            <w:vAlign w:val="center"/>
          </w:tcPr>
          <w:p>
            <w:pPr>
              <w:bidi w:val="0"/>
            </w:pPr>
            <w:r>
              <w:rPr>
                <w:lang w:val="zh-TW" w:eastAsia="zh-TW"/>
              </w:rPr>
              <w:t>药品失效年月日</w:t>
            </w:r>
            <w:r>
              <w:rPr>
                <w:rFonts w:hint="eastAsia"/>
                <w:lang w:val="zh-TW"/>
              </w:rPr>
              <w:t>，</w:t>
            </w:r>
            <w:r>
              <w:rPr>
                <w:lang w:val="zh-TW" w:eastAsia="zh-TW"/>
              </w:rPr>
              <w:t>字符型，格式</w:t>
            </w:r>
            <w: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077" w:type="dxa"/>
            <w:vMerge w:val="continue"/>
            <w:vAlign w:val="center"/>
          </w:tcPr>
          <w:p>
            <w:pPr>
              <w:bidi w:val="0"/>
            </w:pPr>
          </w:p>
        </w:tc>
        <w:tc>
          <w:tcPr>
            <w:tcW w:w="837" w:type="dxa"/>
            <w:vMerge w:val="continue"/>
            <w:vAlign w:val="center"/>
          </w:tcPr>
          <w:p>
            <w:pPr>
              <w:bidi w:val="0"/>
            </w:pPr>
          </w:p>
        </w:tc>
        <w:tc>
          <w:tcPr>
            <w:tcW w:w="598" w:type="dxa"/>
            <w:vMerge w:val="continue"/>
          </w:tcPr>
          <w:p>
            <w:pPr>
              <w:bidi w:val="0"/>
            </w:pPr>
          </w:p>
        </w:tc>
        <w:tc>
          <w:tcPr>
            <w:tcW w:w="1482" w:type="dxa"/>
            <w:vAlign w:val="center"/>
          </w:tcPr>
          <w:p>
            <w:pPr>
              <w:bidi w:val="0"/>
            </w:pPr>
            <w:r>
              <w:t>pillTotalNumber</w:t>
            </w:r>
          </w:p>
        </w:tc>
        <w:tc>
          <w:tcPr>
            <w:tcW w:w="4104" w:type="dxa"/>
            <w:vAlign w:val="center"/>
          </w:tcPr>
          <w:p>
            <w:pPr>
              <w:bidi w:val="0"/>
            </w:pPr>
            <w:r>
              <w:rPr>
                <w:lang w:val="zh-TW" w:eastAsia="zh-TW"/>
              </w:rPr>
              <w:t>剩余药片的数量</w:t>
            </w:r>
            <w:r>
              <w:rPr>
                <w:rFonts w:hint="eastAsia"/>
                <w:lang w:val="zh-TW"/>
              </w:rPr>
              <w:t>，</w:t>
            </w:r>
            <w:r>
              <w:rPr>
                <w:lang w:val="zh-TW" w:eastAsia="zh-TW"/>
              </w:rPr>
              <w:t>数值型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077" w:type="dxa"/>
            <w:vMerge w:val="continue"/>
            <w:vAlign w:val="center"/>
          </w:tcPr>
          <w:p>
            <w:pPr>
              <w:bidi w:val="0"/>
            </w:pPr>
          </w:p>
        </w:tc>
        <w:tc>
          <w:tcPr>
            <w:tcW w:w="837" w:type="dxa"/>
            <w:vMerge w:val="continue"/>
            <w:vAlign w:val="center"/>
          </w:tcPr>
          <w:p>
            <w:pPr>
              <w:bidi w:val="0"/>
            </w:pPr>
          </w:p>
        </w:tc>
        <w:tc>
          <w:tcPr>
            <w:tcW w:w="598" w:type="dxa"/>
            <w:vMerge w:val="continue"/>
          </w:tcPr>
          <w:p>
            <w:pPr>
              <w:bidi w:val="0"/>
            </w:pPr>
          </w:p>
        </w:tc>
        <w:tc>
          <w:tcPr>
            <w:tcW w:w="1482" w:type="dxa"/>
            <w:vAlign w:val="center"/>
          </w:tcPr>
          <w:p>
            <w:pPr>
              <w:bidi w:val="0"/>
            </w:pPr>
            <w:r>
              <w:rPr>
                <w:rFonts w:hint="eastAsia"/>
              </w:rPr>
              <w:t>d</w:t>
            </w:r>
            <w:r>
              <w:t>osagePerDos</w:t>
            </w:r>
            <w:r>
              <w:rPr>
                <w:rFonts w:hint="eastAsia"/>
              </w:rPr>
              <w:t>e</w:t>
            </w:r>
          </w:p>
        </w:tc>
        <w:tc>
          <w:tcPr>
            <w:tcW w:w="4104" w:type="dxa"/>
            <w:vAlign w:val="center"/>
          </w:tcPr>
          <w:p>
            <w:pPr>
              <w:bidi w:val="0"/>
            </w:pPr>
            <w:r>
              <w:rPr>
                <w:rFonts w:hint="eastAsia"/>
              </w:rPr>
              <w:t>每次服药量，</w:t>
            </w:r>
            <w:r>
              <w:rPr>
                <w:rFonts w:hint="eastAsia"/>
                <w:lang w:val="zh-TW" w:eastAsia="zh-TW"/>
              </w:rPr>
              <w:t>数值型，从1开始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077" w:type="dxa"/>
            <w:vMerge w:val="continue"/>
            <w:vAlign w:val="center"/>
          </w:tcPr>
          <w:p>
            <w:pPr>
              <w:ind w:firstLine="440"/>
              <w:jc w:val="center"/>
              <w:rPr>
                <w:rFonts w:ascii="Times New Roman" w:hAnsi="Times New Roman" w:eastAsia="宋体" w:cs="Times New Roman"/>
                <w:kern w:val="0"/>
                <w:sz w:val="22"/>
                <w:szCs w:val="24"/>
              </w:rPr>
            </w:pPr>
          </w:p>
        </w:tc>
        <w:tc>
          <w:tcPr>
            <w:tcW w:w="837" w:type="dxa"/>
            <w:vMerge w:val="continue"/>
            <w:vAlign w:val="center"/>
          </w:tcPr>
          <w:p>
            <w:pPr>
              <w:ind w:firstLine="440"/>
              <w:jc w:val="center"/>
              <w:rPr>
                <w:rFonts w:ascii="Times New Roman" w:hAnsi="Times New Roman" w:eastAsia="宋体" w:cs="Times New Roman"/>
                <w:kern w:val="0"/>
                <w:sz w:val="22"/>
                <w:szCs w:val="24"/>
              </w:rPr>
            </w:pPr>
          </w:p>
        </w:tc>
        <w:tc>
          <w:tcPr>
            <w:tcW w:w="598" w:type="dxa"/>
            <w:vMerge w:val="continue"/>
          </w:tcPr>
          <w:p>
            <w:pPr>
              <w:ind w:firstLine="440"/>
              <w:jc w:val="center"/>
              <w:rPr>
                <w:rFonts w:ascii="Times New Roman" w:hAnsi="Times New Roman" w:eastAsia="宋体" w:cs="Times New Roman"/>
                <w:kern w:val="0"/>
                <w:sz w:val="22"/>
                <w:szCs w:val="24"/>
              </w:rPr>
            </w:pPr>
          </w:p>
        </w:tc>
        <w:tc>
          <w:tcPr>
            <w:tcW w:w="1482" w:type="dxa"/>
            <w:vAlign w:val="center"/>
          </w:tcPr>
          <w:p>
            <w:pPr>
              <w:bidi w:val="0"/>
            </w:pPr>
            <w:r>
              <w:rPr>
                <w:rFonts w:hint="eastAsia"/>
              </w:rPr>
              <w:t>n</w:t>
            </w:r>
            <w:r>
              <w:t>umberOfDays</w:t>
            </w:r>
          </w:p>
        </w:tc>
        <w:tc>
          <w:tcPr>
            <w:tcW w:w="4104" w:type="dxa"/>
            <w:vAlign w:val="center"/>
          </w:tcPr>
          <w:p>
            <w:pPr>
              <w:bidi w:val="0"/>
            </w:pPr>
            <w:r>
              <w:t>服药天数，数值型。若为0则表示停药，为1-9999表示服药天数，如果是9999，则表示之后每天一直都服药，不间断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077" w:type="dxa"/>
            <w:vMerge w:val="continue"/>
            <w:vAlign w:val="center"/>
          </w:tcPr>
          <w:p>
            <w:pPr>
              <w:ind w:firstLine="440"/>
              <w:jc w:val="center"/>
              <w:rPr>
                <w:rFonts w:ascii="Times New Roman" w:hAnsi="Times New Roman" w:eastAsia="宋体" w:cs="Times New Roman"/>
                <w:kern w:val="0"/>
                <w:sz w:val="22"/>
                <w:szCs w:val="24"/>
              </w:rPr>
            </w:pPr>
          </w:p>
        </w:tc>
        <w:tc>
          <w:tcPr>
            <w:tcW w:w="837" w:type="dxa"/>
            <w:vMerge w:val="continue"/>
            <w:vAlign w:val="center"/>
          </w:tcPr>
          <w:p>
            <w:pPr>
              <w:ind w:firstLine="440"/>
              <w:jc w:val="center"/>
              <w:rPr>
                <w:rFonts w:ascii="Times New Roman" w:hAnsi="Times New Roman" w:eastAsia="宋体" w:cs="Times New Roman"/>
                <w:kern w:val="0"/>
                <w:sz w:val="22"/>
                <w:szCs w:val="24"/>
              </w:rPr>
            </w:pPr>
          </w:p>
        </w:tc>
        <w:tc>
          <w:tcPr>
            <w:tcW w:w="598" w:type="dxa"/>
            <w:vMerge w:val="continue"/>
          </w:tcPr>
          <w:p>
            <w:pPr>
              <w:ind w:firstLine="440"/>
              <w:jc w:val="center"/>
              <w:rPr>
                <w:rFonts w:ascii="Times New Roman" w:hAnsi="Times New Roman" w:eastAsia="宋体" w:cs="Times New Roman"/>
                <w:kern w:val="0"/>
                <w:sz w:val="22"/>
                <w:szCs w:val="24"/>
              </w:rPr>
            </w:pPr>
          </w:p>
        </w:tc>
        <w:tc>
          <w:tcPr>
            <w:tcW w:w="1482" w:type="dxa"/>
            <w:vAlign w:val="center"/>
          </w:tcPr>
          <w:p>
            <w:pPr>
              <w:bidi w:val="0"/>
            </w:pPr>
            <w:r>
              <w:t>takeTimes</w:t>
            </w:r>
          </w:p>
        </w:tc>
        <w:tc>
          <w:tcPr>
            <w:tcW w:w="4104" w:type="dxa"/>
            <w:vAlign w:val="center"/>
          </w:tcPr>
          <w:p>
            <w:pPr>
              <w:bidi w:val="0"/>
            </w:pPr>
            <w:r>
              <w:rPr>
                <w:rFonts w:hint="eastAsia"/>
              </w:rPr>
              <w:t>服药时间点个数，数值型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077" w:type="dxa"/>
            <w:vMerge w:val="continue"/>
            <w:vAlign w:val="center"/>
          </w:tcPr>
          <w:p>
            <w:pPr>
              <w:ind w:firstLine="440"/>
              <w:jc w:val="center"/>
              <w:rPr>
                <w:rFonts w:ascii="Times New Roman" w:hAnsi="Times New Roman" w:eastAsia="宋体" w:cs="Times New Roman"/>
                <w:kern w:val="0"/>
                <w:sz w:val="22"/>
                <w:szCs w:val="24"/>
              </w:rPr>
            </w:pPr>
          </w:p>
        </w:tc>
        <w:tc>
          <w:tcPr>
            <w:tcW w:w="837" w:type="dxa"/>
            <w:vMerge w:val="continue"/>
            <w:vAlign w:val="center"/>
          </w:tcPr>
          <w:p>
            <w:pPr>
              <w:ind w:firstLine="440"/>
              <w:jc w:val="center"/>
              <w:rPr>
                <w:rFonts w:ascii="Times New Roman" w:hAnsi="Times New Roman" w:eastAsia="宋体" w:cs="Times New Roman"/>
                <w:kern w:val="0"/>
                <w:sz w:val="22"/>
                <w:szCs w:val="24"/>
              </w:rPr>
            </w:pPr>
          </w:p>
        </w:tc>
        <w:tc>
          <w:tcPr>
            <w:tcW w:w="598" w:type="dxa"/>
            <w:vMerge w:val="continue"/>
          </w:tcPr>
          <w:p>
            <w:pPr>
              <w:ind w:firstLine="440"/>
              <w:jc w:val="center"/>
              <w:rPr>
                <w:rFonts w:ascii="Times New Roman" w:hAnsi="Times New Roman" w:eastAsia="宋体" w:cs="Times New Roman"/>
                <w:kern w:val="0"/>
                <w:sz w:val="22"/>
                <w:szCs w:val="24"/>
              </w:rPr>
            </w:pPr>
          </w:p>
        </w:tc>
        <w:tc>
          <w:tcPr>
            <w:tcW w:w="1482" w:type="dxa"/>
            <w:vAlign w:val="center"/>
          </w:tcPr>
          <w:p>
            <w:pPr>
              <w:bidi w:val="0"/>
            </w:pPr>
            <w:r>
              <w:rPr>
                <w:rFonts w:hint="eastAsia"/>
              </w:rPr>
              <w:t>t</w:t>
            </w:r>
            <w:r>
              <w:t>akePillsTime</w:t>
            </w:r>
          </w:p>
        </w:tc>
        <w:tc>
          <w:tcPr>
            <w:tcW w:w="4104" w:type="dxa"/>
            <w:vAlign w:val="center"/>
          </w:tcPr>
          <w:p>
            <w:pPr>
              <w:bidi w:val="0"/>
              <w:rPr>
                <w:lang w:val="zh-TW" w:eastAsia="zh-TW"/>
              </w:rPr>
            </w:pPr>
            <w:r>
              <w:rPr>
                <w:rFonts w:hint="eastAsia"/>
              </w:rPr>
              <w:t>服药时间点，</w:t>
            </w:r>
            <w:r>
              <w:rPr>
                <w:rFonts w:hint="eastAsia"/>
                <w:lang w:val="zh-TW" w:eastAsia="zh-TW"/>
              </w:rPr>
              <w:t>字符型，19位字符，24小时制，时间点</w:t>
            </w:r>
            <w:r>
              <w:rPr>
                <w:rFonts w:hint="eastAsia"/>
              </w:rPr>
              <w:t>可以</w:t>
            </w:r>
            <w:r>
              <w:rPr>
                <w:rFonts w:hint="eastAsia"/>
                <w:lang w:val="zh-TW" w:eastAsia="zh-TW"/>
              </w:rPr>
              <w:t>是多个，如果不足四个，则以-1代替HH和MM，</w:t>
            </w:r>
            <w:r>
              <w:rPr>
                <w:rFonts w:hint="eastAsia"/>
                <w:lang w:val="zh-TW"/>
              </w:rPr>
              <w:t>以该格式发送H</w:t>
            </w:r>
            <w:r>
              <w:rPr>
                <w:lang w:val="zh-TW" w:eastAsia="zh-TW"/>
              </w:rPr>
              <w:t>HMM</w:t>
            </w:r>
            <w:r>
              <w:rPr>
                <w:rFonts w:hint="eastAsia"/>
                <w:lang w:val="zh-TW" w:eastAsia="zh-TW"/>
              </w:rPr>
              <w:t>#</w:t>
            </w:r>
            <w:r>
              <w:rPr>
                <w:lang w:val="zh-TW" w:eastAsia="zh-TW"/>
              </w:rPr>
              <w:t>HHMM</w:t>
            </w:r>
            <w:r>
              <w:rPr>
                <w:rFonts w:hint="eastAsia"/>
                <w:lang w:val="zh-TW" w:eastAsia="zh-TW"/>
              </w:rPr>
              <w:t>#</w:t>
            </w:r>
            <w:r>
              <w:rPr>
                <w:lang w:val="zh-TW" w:eastAsia="zh-TW"/>
              </w:rPr>
              <w:t>HHMM</w:t>
            </w:r>
            <w:r>
              <w:rPr>
                <w:rFonts w:hint="eastAsia"/>
                <w:lang w:val="zh-TW" w:eastAsia="zh-TW"/>
              </w:rPr>
              <w:t>#</w:t>
            </w:r>
            <w:r>
              <w:rPr>
                <w:lang w:val="zh-TW" w:eastAsia="zh-TW"/>
              </w:rPr>
              <w:t>HHMM</w:t>
            </w:r>
          </w:p>
          <w:p>
            <w:pPr>
              <w:bidi w:val="0"/>
            </w:pPr>
            <w:r>
              <w:rPr>
                <w:rFonts w:hint="eastAsia"/>
                <w:lang w:val="zh-TW" w:eastAsia="zh-TW"/>
              </w:rPr>
              <w:t>共发19位字符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077" w:type="dxa"/>
            <w:vMerge w:val="continue"/>
            <w:vAlign w:val="center"/>
          </w:tcPr>
          <w:p>
            <w:pPr>
              <w:ind w:firstLine="440"/>
              <w:jc w:val="center"/>
              <w:rPr>
                <w:rFonts w:ascii="Times New Roman" w:hAnsi="Times New Roman" w:eastAsia="宋体" w:cs="Times New Roman"/>
                <w:kern w:val="0"/>
                <w:sz w:val="22"/>
                <w:szCs w:val="24"/>
              </w:rPr>
            </w:pPr>
          </w:p>
        </w:tc>
        <w:tc>
          <w:tcPr>
            <w:tcW w:w="837" w:type="dxa"/>
            <w:vMerge w:val="continue"/>
            <w:vAlign w:val="center"/>
          </w:tcPr>
          <w:p>
            <w:pPr>
              <w:ind w:firstLine="440"/>
              <w:jc w:val="center"/>
              <w:rPr>
                <w:rFonts w:ascii="Times New Roman" w:hAnsi="Times New Roman" w:eastAsia="宋体" w:cs="Times New Roman"/>
                <w:kern w:val="0"/>
                <w:sz w:val="22"/>
                <w:szCs w:val="24"/>
              </w:rPr>
            </w:pPr>
          </w:p>
        </w:tc>
        <w:tc>
          <w:tcPr>
            <w:tcW w:w="598" w:type="dxa"/>
            <w:vMerge w:val="continue"/>
          </w:tcPr>
          <w:p>
            <w:pPr>
              <w:ind w:firstLine="440"/>
              <w:jc w:val="center"/>
              <w:rPr>
                <w:rFonts w:ascii="Times New Roman" w:hAnsi="Times New Roman" w:eastAsia="宋体" w:cs="Times New Roman"/>
                <w:kern w:val="0"/>
                <w:sz w:val="22"/>
                <w:szCs w:val="24"/>
              </w:rPr>
            </w:pPr>
          </w:p>
        </w:tc>
        <w:tc>
          <w:tcPr>
            <w:tcW w:w="1482" w:type="dxa"/>
            <w:vAlign w:val="center"/>
          </w:tcPr>
          <w:p>
            <w:pPr>
              <w:bidi w:val="0"/>
            </w:pPr>
            <w:r>
              <w:t>starttime</w:t>
            </w:r>
          </w:p>
        </w:tc>
        <w:tc>
          <w:tcPr>
            <w:tcW w:w="4104" w:type="dxa"/>
            <w:vAlign w:val="center"/>
          </w:tcPr>
          <w:p>
            <w:pPr>
              <w:bidi w:val="0"/>
            </w:pPr>
            <w:r>
              <w:rPr>
                <w:rFonts w:hint="eastAsia"/>
              </w:rPr>
              <w:t>开始时间，格式为YYYYMMDDTTMMSS</w:t>
            </w:r>
          </w:p>
        </w:tc>
      </w:tr>
    </w:tbl>
    <w:p>
      <w:pPr>
        <w:pStyle w:val="14"/>
        <w:numPr>
          <w:ilvl w:val="0"/>
          <w:numId w:val="23"/>
        </w:numPr>
        <w:spacing w:before="156" w:beforeLines="50"/>
        <w:ind w:left="360" w:leftChars="150" w:firstLineChars="0"/>
        <w:rPr>
          <w:b/>
          <w:bCs/>
          <w:color w:val="FF0000"/>
          <w:szCs w:val="21"/>
        </w:rPr>
      </w:pPr>
      <w:r>
        <w:rPr>
          <w:rFonts w:hint="eastAsia"/>
          <w:b/>
          <w:bCs/>
          <w:color w:val="FF0000"/>
          <w:szCs w:val="21"/>
        </w:rPr>
        <w:t>用户点击确定后向服务器发送设置完成后的药仓的药品数据（</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服务器）指令（注：不更改药品数量）</w:t>
      </w:r>
      <w:r>
        <w:rPr>
          <w:rFonts w:hint="eastAsia"/>
          <w:b/>
          <w:bCs/>
          <w:color w:val="FF0000"/>
          <w:szCs w:val="21"/>
          <w:lang w:val="en-US" w:eastAsia="zh-CN"/>
        </w:rPr>
        <w:t>(POST)</w:t>
      </w:r>
    </w:p>
    <w:p>
      <w:pPr>
        <w:bidi w:val="0"/>
      </w:pPr>
      <w:r>
        <w:t>{</w:t>
      </w:r>
    </w:p>
    <w:p>
      <w:pPr>
        <w:bidi w:val="0"/>
        <w:rPr>
          <w:rFonts w:hint="default"/>
          <w:lang w:val="en-US" w:eastAsia="zh-CN"/>
        </w:rPr>
      </w:pPr>
      <w:r>
        <w:t>"</w:t>
      </w:r>
      <w:r>
        <w:rPr>
          <w:rFonts w:hint="eastAsia"/>
        </w:rPr>
        <w:t>serialNumber</w:t>
      </w:r>
      <w:r>
        <w:t>":</w:t>
      </w:r>
      <w:r>
        <w:rPr>
          <w:rFonts w:hint="default"/>
          <w:lang w:val="en-US" w:eastAsia="zh-CN"/>
        </w:rPr>
        <w:t>”</w:t>
      </w:r>
      <w:r>
        <w:rPr>
          <w:rFonts w:hint="eastAsia"/>
          <w:lang w:val="en-US" w:eastAsia="zh-CN"/>
        </w:rPr>
        <w:t>abcd123abcd</w:t>
      </w:r>
      <w:r>
        <w:rPr>
          <w:rFonts w:hint="default"/>
          <w:lang w:val="en-US" w:eastAsia="zh-CN"/>
        </w:rPr>
        <w:t>”</w:t>
      </w:r>
      <w:r>
        <w:rPr>
          <w:rFonts w:hint="eastAsia"/>
          <w:lang w:val="en-US" w:eastAsia="zh-CN"/>
        </w:rPr>
        <w:t>,</w:t>
      </w:r>
    </w:p>
    <w:p>
      <w:pPr>
        <w:bidi w:val="0"/>
      </w:pPr>
      <w:r>
        <w:rPr>
          <w:rFonts w:hint="eastAsia"/>
          <w:lang w:val="en-US" w:eastAsia="zh-CN"/>
        </w:rPr>
        <w:t>Json:</w:t>
      </w:r>
      <w:r>
        <w:t>{</w:t>
      </w:r>
    </w:p>
    <w:p>
      <w:pPr>
        <w:bidi w:val="0"/>
      </w:pPr>
      <w:r>
        <w:t>"type":"syncPillData",</w:t>
      </w:r>
    </w:p>
    <w:p>
      <w:pPr>
        <w:bidi w:val="0"/>
      </w:pPr>
      <w:r>
        <w:t>"pillPosition":1,</w:t>
      </w:r>
    </w:p>
    <w:p>
      <w:pPr>
        <w:bidi w:val="0"/>
      </w:pPr>
      <w:r>
        <w:t>"deletePillData":"false",</w:t>
      </w:r>
    </w:p>
    <w:p>
      <w:pPr>
        <w:bidi w:val="0"/>
      </w:pPr>
      <w:r>
        <w:t>"pillName":"</w:t>
      </w:r>
      <w:r>
        <w:rPr>
          <w:lang w:val="zh-TW" w:eastAsia="zh-TW"/>
        </w:rPr>
        <w:t>阿莫西</w:t>
      </w:r>
      <w:r>
        <w:t>林",</w:t>
      </w:r>
    </w:p>
    <w:p>
      <w:pPr>
        <w:bidi w:val="0"/>
      </w:pPr>
      <w:r>
        <w:t>"pillExpDate":"20180917" ,</w:t>
      </w:r>
    </w:p>
    <w:p>
      <w:pPr>
        <w:bidi w:val="0"/>
      </w:pPr>
      <w:r>
        <w:t>"dosagePerDose":3,</w:t>
      </w:r>
    </w:p>
    <w:p>
      <w:pPr>
        <w:bidi w:val="0"/>
      </w:pPr>
      <w:r>
        <w:t>"numberOfDays":3,</w:t>
      </w:r>
    </w:p>
    <w:p>
      <w:pPr>
        <w:bidi w:val="0"/>
      </w:pPr>
      <w:r>
        <w:t>”takeTimes”:2,</w:t>
      </w:r>
    </w:p>
    <w:p>
      <w:pPr>
        <w:bidi w:val="0"/>
      </w:pPr>
      <w:r>
        <w:t>"takePillsTime":"0800#1800</w:t>
      </w:r>
      <w:r>
        <w:rPr>
          <w:rFonts w:hint="eastAsia"/>
        </w:rPr>
        <w:t>#-1-1#-1-1</w:t>
      </w:r>
      <w:r>
        <w:t>"</w:t>
      </w:r>
    </w:p>
    <w:p>
      <w:pPr>
        <w:bidi w:val="0"/>
      </w:pPr>
      <w:r>
        <w:t>}</w:t>
      </w:r>
    </w:p>
    <w:p>
      <w:pPr>
        <w:bidi w:val="0"/>
      </w:pPr>
      <w:r>
        <w:t>}</w:t>
      </w:r>
    </w:p>
    <w:tbl>
      <w:tblPr>
        <w:tblStyle w:val="12"/>
        <w:tblpPr w:leftFromText="180" w:rightFromText="180" w:vertAnchor="text" w:horzAnchor="page" w:tblpX="2047" w:tblpY="123"/>
        <w:tblOverlap w:val="never"/>
        <w:tblW w:w="82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2"/>
        <w:gridCol w:w="832"/>
        <w:gridCol w:w="1346"/>
        <w:gridCol w:w="1410"/>
        <w:gridCol w:w="3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072" w:type="dxa"/>
          </w:tcPr>
          <w:p>
            <w:pPr>
              <w:spacing w:after="72"/>
              <w:jc w:val="center"/>
              <w:rPr>
                <w:rFonts w:asciiTheme="majorEastAsia" w:hAnsiTheme="majorEastAsia" w:eastAsiaTheme="majorEastAsia" w:cstheme="majorEastAsia"/>
                <w:b/>
                <w:bCs/>
                <w:kern w:val="0"/>
                <w:sz w:val="22"/>
                <w:szCs w:val="24"/>
              </w:rPr>
            </w:pPr>
            <w:r>
              <w:rPr>
                <w:rFonts w:hint="eastAsia" w:asciiTheme="majorEastAsia" w:hAnsiTheme="majorEastAsia" w:eastAsiaTheme="majorEastAsia" w:cstheme="majorEastAsia"/>
                <w:b/>
                <w:bCs/>
                <w:kern w:val="0"/>
                <w:sz w:val="22"/>
                <w:szCs w:val="24"/>
              </w:rPr>
              <w:t>type</w:t>
            </w:r>
          </w:p>
        </w:tc>
        <w:tc>
          <w:tcPr>
            <w:tcW w:w="832" w:type="dxa"/>
          </w:tcPr>
          <w:p>
            <w:pPr>
              <w:spacing w:after="72"/>
              <w:jc w:val="center"/>
              <w:rPr>
                <w:rFonts w:asciiTheme="majorEastAsia" w:hAnsiTheme="majorEastAsia" w:eastAsiaTheme="majorEastAsia" w:cstheme="majorEastAsia"/>
                <w:b/>
                <w:bCs/>
                <w:kern w:val="0"/>
                <w:sz w:val="22"/>
                <w:szCs w:val="24"/>
              </w:rPr>
            </w:pPr>
            <w:r>
              <w:rPr>
                <w:rFonts w:hint="eastAsia" w:asciiTheme="majorEastAsia" w:hAnsiTheme="majorEastAsia" w:eastAsiaTheme="majorEastAsia" w:cstheme="majorEastAsia"/>
                <w:b/>
                <w:bCs/>
                <w:kern w:val="0"/>
                <w:sz w:val="22"/>
                <w:szCs w:val="24"/>
              </w:rPr>
              <w:t>说明</w:t>
            </w:r>
          </w:p>
        </w:tc>
        <w:tc>
          <w:tcPr>
            <w:tcW w:w="6335" w:type="dxa"/>
            <w:gridSpan w:val="3"/>
          </w:tcPr>
          <w:p>
            <w:pPr>
              <w:spacing w:after="72"/>
              <w:ind w:firstLine="440"/>
              <w:jc w:val="center"/>
              <w:rPr>
                <w:rFonts w:ascii="Times New Roman" w:hAnsi="Times New Roman" w:eastAsia="宋体" w:cs="Times New Roman"/>
                <w:kern w:val="0"/>
                <w:sz w:val="22"/>
                <w:szCs w:val="24"/>
              </w:rPr>
            </w:pPr>
            <w:r>
              <w:rPr>
                <w:rFonts w:ascii="宋体" w:hAnsi="宋体" w:eastAsia="宋体" w:cs="宋体"/>
                <w:b/>
                <w:bCs/>
                <w:kern w:val="0"/>
                <w:sz w:val="22"/>
                <w:szCs w:val="24"/>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072" w:type="dxa"/>
            <w:vMerge w:val="restart"/>
            <w:vAlign w:val="center"/>
          </w:tcPr>
          <w:p>
            <w:pPr>
              <w:bidi w:val="0"/>
            </w:pPr>
            <w:r>
              <w:rPr>
                <w:rFonts w:hint="eastAsia"/>
              </w:rPr>
              <w:t>/app/updatePillMessage</w:t>
            </w:r>
          </w:p>
        </w:tc>
        <w:tc>
          <w:tcPr>
            <w:tcW w:w="832" w:type="dxa"/>
            <w:vMerge w:val="restart"/>
            <w:vAlign w:val="center"/>
          </w:tcPr>
          <w:p>
            <w:pPr>
              <w:bidi w:val="0"/>
            </w:pPr>
            <w:r>
              <w:rPr>
                <w:rFonts w:hint="eastAsia"/>
                <w:lang w:val="zh-TW" w:eastAsia="zh-TW"/>
              </w:rPr>
              <w:t>发送手机端设置完成后的药仓的药品数据</w:t>
            </w:r>
          </w:p>
        </w:tc>
        <w:tc>
          <w:tcPr>
            <w:tcW w:w="1346" w:type="dxa"/>
            <w:vMerge w:val="restart"/>
          </w:tcPr>
          <w:p>
            <w:pPr>
              <w:bidi w:val="0"/>
              <w:rPr>
                <w:rFonts w:hint="eastAsia" w:eastAsia="宋体"/>
                <w:lang w:eastAsia="zh-CN"/>
              </w:rPr>
            </w:pPr>
            <w:r>
              <w:rPr>
                <w:rFonts w:hint="eastAsia"/>
                <w:lang w:val="en-US" w:eastAsia="zh-CN"/>
              </w:rPr>
              <w:t>Json</w:t>
            </w:r>
          </w:p>
        </w:tc>
        <w:tc>
          <w:tcPr>
            <w:tcW w:w="1410" w:type="dxa"/>
            <w:vAlign w:val="center"/>
          </w:tcPr>
          <w:p>
            <w:pPr>
              <w:bidi w:val="0"/>
            </w:pPr>
            <w:r>
              <w:t>pillPosition</w:t>
            </w:r>
          </w:p>
        </w:tc>
        <w:tc>
          <w:tcPr>
            <w:tcW w:w="3579" w:type="dxa"/>
            <w:vAlign w:val="center"/>
          </w:tcPr>
          <w:p>
            <w:pPr>
              <w:bidi w:val="0"/>
            </w:pPr>
            <w:r>
              <w:rPr>
                <w:lang w:val="zh-TW" w:eastAsia="zh-TW"/>
              </w:rPr>
              <w:t>药物所在药盒的编号</w:t>
            </w:r>
            <w:r>
              <w:rPr>
                <w:rFonts w:hint="eastAsia"/>
              </w:rPr>
              <w:t>,</w:t>
            </w:r>
            <w:r>
              <w:rPr>
                <w:lang w:val="zh-TW" w:eastAsia="zh-TW"/>
              </w:rPr>
              <w:t>数值型，从</w:t>
            </w:r>
            <w:r>
              <w:t>1</w:t>
            </w:r>
            <w:r>
              <w:rPr>
                <w:lang w:val="zh-TW" w:eastAsia="zh-TW"/>
              </w:rPr>
              <w:t>到</w:t>
            </w: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072" w:type="dxa"/>
            <w:vMerge w:val="continue"/>
            <w:vAlign w:val="center"/>
          </w:tcPr>
          <w:p>
            <w:pPr>
              <w:bidi w:val="0"/>
            </w:pPr>
          </w:p>
        </w:tc>
        <w:tc>
          <w:tcPr>
            <w:tcW w:w="832" w:type="dxa"/>
            <w:vMerge w:val="continue"/>
            <w:vAlign w:val="center"/>
          </w:tcPr>
          <w:p>
            <w:pPr>
              <w:bidi w:val="0"/>
            </w:pPr>
          </w:p>
        </w:tc>
        <w:tc>
          <w:tcPr>
            <w:tcW w:w="1346" w:type="dxa"/>
            <w:vMerge w:val="continue"/>
          </w:tcPr>
          <w:p>
            <w:pPr>
              <w:bidi w:val="0"/>
            </w:pPr>
          </w:p>
        </w:tc>
        <w:tc>
          <w:tcPr>
            <w:tcW w:w="1410" w:type="dxa"/>
            <w:vAlign w:val="center"/>
          </w:tcPr>
          <w:p>
            <w:pPr>
              <w:bidi w:val="0"/>
            </w:pPr>
            <w:r>
              <w:t>deletePillData</w:t>
            </w:r>
          </w:p>
        </w:tc>
        <w:tc>
          <w:tcPr>
            <w:tcW w:w="3579" w:type="dxa"/>
            <w:vAlign w:val="center"/>
          </w:tcPr>
          <w:p>
            <w:pPr>
              <w:bidi w:val="0"/>
            </w:pPr>
            <w:r>
              <w:t>字符型，true为删除本药盒内的药品数据；</w:t>
            </w:r>
          </w:p>
          <w:p>
            <w:pPr>
              <w:bidi w:val="0"/>
            </w:pPr>
            <w:r>
              <w:t>false为新增或覆盖，才有下面字段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072" w:type="dxa"/>
            <w:vMerge w:val="continue"/>
            <w:vAlign w:val="center"/>
          </w:tcPr>
          <w:p>
            <w:pPr>
              <w:bidi w:val="0"/>
            </w:pPr>
          </w:p>
        </w:tc>
        <w:tc>
          <w:tcPr>
            <w:tcW w:w="832" w:type="dxa"/>
            <w:vMerge w:val="continue"/>
            <w:vAlign w:val="center"/>
          </w:tcPr>
          <w:p>
            <w:pPr>
              <w:bidi w:val="0"/>
            </w:pPr>
          </w:p>
        </w:tc>
        <w:tc>
          <w:tcPr>
            <w:tcW w:w="1346" w:type="dxa"/>
            <w:vMerge w:val="continue"/>
          </w:tcPr>
          <w:p>
            <w:pPr>
              <w:bidi w:val="0"/>
            </w:pPr>
          </w:p>
        </w:tc>
        <w:tc>
          <w:tcPr>
            <w:tcW w:w="1410" w:type="dxa"/>
            <w:vAlign w:val="center"/>
          </w:tcPr>
          <w:p>
            <w:pPr>
              <w:bidi w:val="0"/>
            </w:pPr>
            <w:r>
              <w:t>pillName</w:t>
            </w:r>
          </w:p>
        </w:tc>
        <w:tc>
          <w:tcPr>
            <w:tcW w:w="3579" w:type="dxa"/>
            <w:vAlign w:val="center"/>
          </w:tcPr>
          <w:p>
            <w:pPr>
              <w:bidi w:val="0"/>
            </w:pPr>
            <w:r>
              <w:rPr>
                <w:lang w:val="zh-TW" w:eastAsia="zh-TW"/>
              </w:rPr>
              <w:t>药品名称</w:t>
            </w:r>
            <w:r>
              <w:rPr>
                <w:rFonts w:hint="eastAsia"/>
              </w:rPr>
              <w:t>,字符型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1072" w:type="dxa"/>
            <w:vMerge w:val="continue"/>
            <w:vAlign w:val="center"/>
          </w:tcPr>
          <w:p>
            <w:pPr>
              <w:bidi w:val="0"/>
            </w:pPr>
          </w:p>
        </w:tc>
        <w:tc>
          <w:tcPr>
            <w:tcW w:w="832" w:type="dxa"/>
            <w:vMerge w:val="continue"/>
            <w:vAlign w:val="center"/>
          </w:tcPr>
          <w:p>
            <w:pPr>
              <w:bidi w:val="0"/>
            </w:pPr>
          </w:p>
        </w:tc>
        <w:tc>
          <w:tcPr>
            <w:tcW w:w="1346" w:type="dxa"/>
            <w:vMerge w:val="continue"/>
          </w:tcPr>
          <w:p>
            <w:pPr>
              <w:bidi w:val="0"/>
            </w:pPr>
          </w:p>
        </w:tc>
        <w:tc>
          <w:tcPr>
            <w:tcW w:w="1410" w:type="dxa"/>
            <w:vAlign w:val="center"/>
          </w:tcPr>
          <w:p>
            <w:pPr>
              <w:bidi w:val="0"/>
            </w:pPr>
            <w:r>
              <w:t>pillExpDate</w:t>
            </w:r>
          </w:p>
        </w:tc>
        <w:tc>
          <w:tcPr>
            <w:tcW w:w="3579" w:type="dxa"/>
            <w:vAlign w:val="center"/>
          </w:tcPr>
          <w:p>
            <w:pPr>
              <w:bidi w:val="0"/>
            </w:pPr>
            <w:r>
              <w:rPr>
                <w:lang w:val="zh-TW" w:eastAsia="zh-TW"/>
              </w:rPr>
              <w:t>药品失效年月日</w:t>
            </w:r>
            <w:r>
              <w:rPr>
                <w:rFonts w:hint="eastAsia"/>
                <w:lang w:val="zh-TW"/>
              </w:rPr>
              <w:t>，</w:t>
            </w:r>
            <w:r>
              <w:rPr>
                <w:lang w:val="zh-TW" w:eastAsia="zh-TW"/>
              </w:rPr>
              <w:t>字符型，格式</w:t>
            </w:r>
            <w: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1072" w:type="dxa"/>
            <w:vMerge w:val="continue"/>
            <w:vAlign w:val="center"/>
          </w:tcPr>
          <w:p>
            <w:pPr>
              <w:bidi w:val="0"/>
            </w:pPr>
          </w:p>
        </w:tc>
        <w:tc>
          <w:tcPr>
            <w:tcW w:w="832" w:type="dxa"/>
            <w:vMerge w:val="continue"/>
            <w:vAlign w:val="center"/>
          </w:tcPr>
          <w:p>
            <w:pPr>
              <w:bidi w:val="0"/>
            </w:pPr>
          </w:p>
        </w:tc>
        <w:tc>
          <w:tcPr>
            <w:tcW w:w="1346" w:type="dxa"/>
            <w:vMerge w:val="continue"/>
          </w:tcPr>
          <w:p>
            <w:pPr>
              <w:bidi w:val="0"/>
            </w:pPr>
          </w:p>
        </w:tc>
        <w:tc>
          <w:tcPr>
            <w:tcW w:w="1410" w:type="dxa"/>
            <w:vAlign w:val="center"/>
          </w:tcPr>
          <w:p>
            <w:pPr>
              <w:bidi w:val="0"/>
            </w:pPr>
            <w:r>
              <w:rPr>
                <w:rFonts w:hint="eastAsia"/>
              </w:rPr>
              <w:t>d</w:t>
            </w:r>
            <w:r>
              <w:t>osagePerDos</w:t>
            </w:r>
            <w:r>
              <w:rPr>
                <w:rFonts w:hint="eastAsia"/>
              </w:rPr>
              <w:t>e</w:t>
            </w:r>
          </w:p>
        </w:tc>
        <w:tc>
          <w:tcPr>
            <w:tcW w:w="3579" w:type="dxa"/>
            <w:vAlign w:val="center"/>
          </w:tcPr>
          <w:p>
            <w:pPr>
              <w:bidi w:val="0"/>
            </w:pPr>
            <w:r>
              <w:rPr>
                <w:rFonts w:hint="eastAsia"/>
              </w:rPr>
              <w:t>每次服药量，</w:t>
            </w:r>
            <w:r>
              <w:rPr>
                <w:rFonts w:hint="eastAsia"/>
                <w:lang w:val="zh-TW" w:eastAsia="zh-TW"/>
              </w:rPr>
              <w:t>数值型，从1开始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1072" w:type="dxa"/>
            <w:vMerge w:val="continue"/>
            <w:vAlign w:val="center"/>
          </w:tcPr>
          <w:p>
            <w:pPr>
              <w:bidi w:val="0"/>
            </w:pPr>
          </w:p>
        </w:tc>
        <w:tc>
          <w:tcPr>
            <w:tcW w:w="832" w:type="dxa"/>
            <w:vMerge w:val="continue"/>
            <w:vAlign w:val="center"/>
          </w:tcPr>
          <w:p>
            <w:pPr>
              <w:bidi w:val="0"/>
            </w:pPr>
          </w:p>
        </w:tc>
        <w:tc>
          <w:tcPr>
            <w:tcW w:w="1346" w:type="dxa"/>
            <w:vMerge w:val="continue"/>
          </w:tcPr>
          <w:p>
            <w:pPr>
              <w:bidi w:val="0"/>
            </w:pPr>
          </w:p>
        </w:tc>
        <w:tc>
          <w:tcPr>
            <w:tcW w:w="1410" w:type="dxa"/>
            <w:vAlign w:val="center"/>
          </w:tcPr>
          <w:p>
            <w:pPr>
              <w:bidi w:val="0"/>
            </w:pPr>
            <w:r>
              <w:rPr>
                <w:rFonts w:hint="eastAsia"/>
              </w:rPr>
              <w:t>n</w:t>
            </w:r>
            <w:r>
              <w:t>umberOf</w:t>
            </w:r>
            <w:r>
              <w:rPr>
                <w:rFonts w:hint="eastAsia"/>
              </w:rPr>
              <w:t>D</w:t>
            </w:r>
            <w:r>
              <w:t>ays</w:t>
            </w:r>
          </w:p>
        </w:tc>
        <w:tc>
          <w:tcPr>
            <w:tcW w:w="3579" w:type="dxa"/>
            <w:vAlign w:val="center"/>
          </w:tcPr>
          <w:p>
            <w:pPr>
              <w:bidi w:val="0"/>
            </w:pPr>
            <w:r>
              <w:t>服药天数，数值型。若为0则表示停药，为1-9999表示服药天数，如果是9999，则表示之后每天一直都服药，不间断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072" w:type="dxa"/>
            <w:vMerge w:val="continue"/>
            <w:vAlign w:val="center"/>
          </w:tcPr>
          <w:p>
            <w:pPr>
              <w:bidi w:val="0"/>
            </w:pPr>
          </w:p>
        </w:tc>
        <w:tc>
          <w:tcPr>
            <w:tcW w:w="832" w:type="dxa"/>
            <w:vMerge w:val="continue"/>
            <w:vAlign w:val="center"/>
          </w:tcPr>
          <w:p>
            <w:pPr>
              <w:bidi w:val="0"/>
            </w:pPr>
          </w:p>
        </w:tc>
        <w:tc>
          <w:tcPr>
            <w:tcW w:w="1346" w:type="dxa"/>
            <w:vMerge w:val="continue"/>
          </w:tcPr>
          <w:p>
            <w:pPr>
              <w:bidi w:val="0"/>
            </w:pPr>
          </w:p>
        </w:tc>
        <w:tc>
          <w:tcPr>
            <w:tcW w:w="1410" w:type="dxa"/>
            <w:vAlign w:val="center"/>
          </w:tcPr>
          <w:p>
            <w:pPr>
              <w:bidi w:val="0"/>
            </w:pPr>
            <w:r>
              <w:t>takeTimes</w:t>
            </w:r>
          </w:p>
        </w:tc>
        <w:tc>
          <w:tcPr>
            <w:tcW w:w="3579" w:type="dxa"/>
            <w:vAlign w:val="center"/>
          </w:tcPr>
          <w:p>
            <w:pPr>
              <w:bidi w:val="0"/>
            </w:pPr>
            <w:r>
              <w:rPr>
                <w:rFonts w:hint="eastAsia"/>
              </w:rPr>
              <w:t>服药时间点个数，数值型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8" w:hRule="atLeast"/>
        </w:trPr>
        <w:tc>
          <w:tcPr>
            <w:tcW w:w="1072" w:type="dxa"/>
            <w:vMerge w:val="continue"/>
            <w:vAlign w:val="center"/>
          </w:tcPr>
          <w:p>
            <w:pPr>
              <w:bidi w:val="0"/>
            </w:pPr>
          </w:p>
        </w:tc>
        <w:tc>
          <w:tcPr>
            <w:tcW w:w="832" w:type="dxa"/>
            <w:vMerge w:val="continue"/>
            <w:vAlign w:val="center"/>
          </w:tcPr>
          <w:p>
            <w:pPr>
              <w:bidi w:val="0"/>
            </w:pPr>
          </w:p>
        </w:tc>
        <w:tc>
          <w:tcPr>
            <w:tcW w:w="1346" w:type="dxa"/>
            <w:vMerge w:val="continue"/>
          </w:tcPr>
          <w:p>
            <w:pPr>
              <w:bidi w:val="0"/>
            </w:pPr>
          </w:p>
        </w:tc>
        <w:tc>
          <w:tcPr>
            <w:tcW w:w="1410" w:type="dxa"/>
            <w:vAlign w:val="center"/>
          </w:tcPr>
          <w:p>
            <w:pPr>
              <w:bidi w:val="0"/>
            </w:pPr>
            <w:r>
              <w:rPr>
                <w:rFonts w:hint="eastAsia"/>
              </w:rPr>
              <w:t>t</w:t>
            </w:r>
            <w:r>
              <w:t>akePillsTime</w:t>
            </w:r>
          </w:p>
        </w:tc>
        <w:tc>
          <w:tcPr>
            <w:tcW w:w="3579" w:type="dxa"/>
            <w:vAlign w:val="center"/>
          </w:tcPr>
          <w:p>
            <w:pPr>
              <w:bidi w:val="0"/>
              <w:rPr>
                <w:lang w:val="zh-TW" w:eastAsia="zh-TW"/>
              </w:rPr>
            </w:pPr>
            <w:r>
              <w:rPr>
                <w:rFonts w:hint="eastAsia"/>
              </w:rPr>
              <w:t>服药时间点，</w:t>
            </w:r>
            <w:r>
              <w:rPr>
                <w:rFonts w:hint="eastAsia"/>
                <w:lang w:val="zh-TW" w:eastAsia="zh-TW"/>
              </w:rPr>
              <w:t>字符型，19位字符，24小时制，时间点</w:t>
            </w:r>
            <w:r>
              <w:rPr>
                <w:rFonts w:hint="eastAsia"/>
              </w:rPr>
              <w:t>可以</w:t>
            </w:r>
            <w:r>
              <w:rPr>
                <w:rFonts w:hint="eastAsia"/>
                <w:lang w:val="zh-TW" w:eastAsia="zh-TW"/>
              </w:rPr>
              <w:t>是多个，如果不足四个，则以-1代替HH和MM，</w:t>
            </w:r>
            <w:r>
              <w:rPr>
                <w:rFonts w:hint="eastAsia"/>
                <w:lang w:val="zh-TW"/>
              </w:rPr>
              <w:t>以该格式发送H</w:t>
            </w:r>
            <w:r>
              <w:rPr>
                <w:lang w:val="zh-TW" w:eastAsia="zh-TW"/>
              </w:rPr>
              <w:t>HMM</w:t>
            </w:r>
            <w:r>
              <w:rPr>
                <w:rFonts w:hint="eastAsia"/>
                <w:lang w:val="zh-TW" w:eastAsia="zh-TW"/>
              </w:rPr>
              <w:t>#</w:t>
            </w:r>
            <w:r>
              <w:rPr>
                <w:lang w:val="zh-TW" w:eastAsia="zh-TW"/>
              </w:rPr>
              <w:t>HHMM</w:t>
            </w:r>
            <w:r>
              <w:rPr>
                <w:rFonts w:hint="eastAsia"/>
                <w:lang w:val="zh-TW" w:eastAsia="zh-TW"/>
              </w:rPr>
              <w:t>#</w:t>
            </w:r>
            <w:r>
              <w:rPr>
                <w:lang w:val="zh-TW" w:eastAsia="zh-TW"/>
              </w:rPr>
              <w:t>HHMM</w:t>
            </w:r>
            <w:r>
              <w:rPr>
                <w:rFonts w:hint="eastAsia"/>
                <w:lang w:val="zh-TW" w:eastAsia="zh-TW"/>
              </w:rPr>
              <w:t>#</w:t>
            </w:r>
            <w:r>
              <w:rPr>
                <w:lang w:val="zh-TW" w:eastAsia="zh-TW"/>
              </w:rPr>
              <w:t>HHMM</w:t>
            </w:r>
          </w:p>
          <w:p>
            <w:pPr>
              <w:bidi w:val="0"/>
            </w:pPr>
            <w:r>
              <w:rPr>
                <w:rFonts w:hint="eastAsia"/>
                <w:lang w:val="zh-TW" w:eastAsia="zh-TW"/>
              </w:rPr>
              <w:t>共发19位字符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8" w:hRule="atLeast"/>
        </w:trPr>
        <w:tc>
          <w:tcPr>
            <w:tcW w:w="1072" w:type="dxa"/>
            <w:vMerge w:val="continue"/>
            <w:vAlign w:val="center"/>
          </w:tcPr>
          <w:p>
            <w:pPr>
              <w:bidi w:val="0"/>
            </w:pPr>
          </w:p>
        </w:tc>
        <w:tc>
          <w:tcPr>
            <w:tcW w:w="832" w:type="dxa"/>
            <w:vMerge w:val="continue"/>
            <w:vAlign w:val="center"/>
          </w:tcPr>
          <w:p>
            <w:pPr>
              <w:bidi w:val="0"/>
            </w:pPr>
          </w:p>
        </w:tc>
        <w:tc>
          <w:tcPr>
            <w:tcW w:w="1346" w:type="dxa"/>
          </w:tcPr>
          <w:p>
            <w:pPr>
              <w:numPr>
                <w:ilvl w:val="0"/>
                <w:numId w:val="0"/>
              </w:numPr>
              <w:bidi w:val="0"/>
              <w:ind w:leftChars="0"/>
              <w:jc w:val="left"/>
              <w:rPr>
                <w:lang w:val="en-US" w:eastAsia="zh-CN"/>
              </w:rPr>
            </w:pPr>
            <w:r>
              <w:rPr>
                <w:rFonts w:hint="eastAsia"/>
              </w:rPr>
              <w:t>serialNumber</w:t>
            </w:r>
          </w:p>
        </w:tc>
        <w:tc>
          <w:tcPr>
            <w:tcW w:w="4989" w:type="dxa"/>
            <w:gridSpan w:val="2"/>
            <w:vAlign w:val="center"/>
          </w:tcPr>
          <w:p>
            <w:pPr>
              <w:bidi w:val="0"/>
              <w:rPr>
                <w:rFonts w:hint="default" w:eastAsia="宋体"/>
                <w:lang w:val="en-US" w:eastAsia="zh-CN"/>
              </w:rPr>
            </w:pPr>
            <w:r>
              <w:rPr>
                <w:rFonts w:hint="eastAsia"/>
                <w:lang w:val="en-US" w:eastAsia="zh-CN"/>
              </w:rPr>
              <w:t>设备序列号</w:t>
            </w:r>
          </w:p>
        </w:tc>
      </w:tr>
    </w:tbl>
    <w:p>
      <w:pPr>
        <w:bidi w:val="0"/>
        <w:rPr>
          <w:b/>
          <w:bCs/>
        </w:rPr>
      </w:pPr>
      <w:r>
        <w:rPr>
          <w:rFonts w:hint="eastAsia"/>
          <w:b/>
          <w:bCs/>
        </w:rPr>
        <w:t>A</w:t>
      </w:r>
      <w:r>
        <w:rPr>
          <w:b/>
          <w:bCs/>
        </w:rPr>
        <w:t>PP</w:t>
      </w:r>
      <w:r>
        <w:rPr>
          <w:rFonts w:hint="eastAsia"/>
          <w:b/>
          <w:bCs/>
        </w:rPr>
        <w:t>发送药仓药品数据至服务器指令的应答（注：不更改药品数量）（服务器----&gt;APP）</w:t>
      </w:r>
    </w:p>
    <w:p>
      <w:pPr>
        <w:bidi w:val="0"/>
      </w:pPr>
      <w:r>
        <w:t>{</w:t>
      </w:r>
    </w:p>
    <w:p>
      <w:pPr>
        <w:bidi w:val="0"/>
        <w:rPr>
          <w:rFonts w:hint="default"/>
          <w:lang w:val="en-US" w:eastAsia="zh-CN"/>
        </w:rPr>
      </w:pPr>
      <w:r>
        <w:t>"</w:t>
      </w:r>
      <w:r>
        <w:rPr>
          <w:rFonts w:hint="eastAsia"/>
        </w:rPr>
        <w:t>serialNumber</w:t>
      </w:r>
      <w:r>
        <w:t>":</w:t>
      </w:r>
      <w:r>
        <w:rPr>
          <w:rFonts w:hint="default"/>
          <w:lang w:val="en-US" w:eastAsia="zh-CN"/>
        </w:rPr>
        <w:t>”</w:t>
      </w:r>
      <w:r>
        <w:rPr>
          <w:rFonts w:hint="eastAsia"/>
          <w:lang w:val="en-US" w:eastAsia="zh-CN"/>
        </w:rPr>
        <w:t>abcd123abcd</w:t>
      </w:r>
      <w:r>
        <w:rPr>
          <w:rFonts w:hint="default"/>
          <w:lang w:val="en-US" w:eastAsia="zh-CN"/>
        </w:rPr>
        <w:t>”</w:t>
      </w:r>
    </w:p>
    <w:p>
      <w:pPr>
        <w:bidi w:val="0"/>
      </w:pPr>
      <w:r>
        <w:t>}</w:t>
      </w:r>
    </w:p>
    <w:tbl>
      <w:tblPr>
        <w:tblStyle w:val="12"/>
        <w:tblW w:w="8219"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4"/>
        <w:gridCol w:w="1586"/>
        <w:gridCol w:w="2134"/>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874"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586"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4759" w:type="dxa"/>
            <w:gridSpan w:val="2"/>
          </w:tcPr>
          <w:p>
            <w:pPr>
              <w:ind w:left="120" w:leftChars="50"/>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874" w:type="dxa"/>
            <w:vAlign w:val="center"/>
          </w:tcPr>
          <w:p>
            <w:pPr>
              <w:bidi w:val="0"/>
            </w:pPr>
            <w:r>
              <w:rPr>
                <w:rFonts w:hint="eastAsia"/>
              </w:rPr>
              <w:t>/app/getPillByBarcode</w:t>
            </w:r>
          </w:p>
        </w:tc>
        <w:tc>
          <w:tcPr>
            <w:tcW w:w="1586" w:type="dxa"/>
            <w:vAlign w:val="center"/>
          </w:tcPr>
          <w:p>
            <w:pPr>
              <w:bidi w:val="0"/>
            </w:pPr>
            <w:r>
              <w:rPr>
                <w:rFonts w:hint="eastAsia"/>
              </w:rPr>
              <w:t>发送药仓药品数据至服务器后的应答</w:t>
            </w:r>
          </w:p>
        </w:tc>
        <w:tc>
          <w:tcPr>
            <w:tcW w:w="2134" w:type="dxa"/>
            <w:vAlign w:val="center"/>
          </w:tcPr>
          <w:p>
            <w:pPr>
              <w:bidi w:val="0"/>
            </w:pPr>
            <w:r>
              <w:rPr>
                <w:rFonts w:hint="eastAsia"/>
              </w:rPr>
              <w:t>serialNumber</w:t>
            </w:r>
          </w:p>
        </w:tc>
        <w:tc>
          <w:tcPr>
            <w:tcW w:w="2625" w:type="dxa"/>
            <w:vAlign w:val="center"/>
          </w:tcPr>
          <w:p>
            <w:pPr>
              <w:bidi w:val="0"/>
              <w:rPr>
                <w:rFonts w:hint="default"/>
                <w:lang w:val="en-US" w:eastAsia="zh-CN"/>
              </w:rPr>
            </w:pPr>
            <w:r>
              <w:rPr>
                <w:rFonts w:hint="eastAsia"/>
                <w:lang w:val="en-US" w:eastAsia="zh-CN"/>
              </w:rPr>
              <w:t>设备序列号</w:t>
            </w:r>
          </w:p>
        </w:tc>
      </w:tr>
    </w:tbl>
    <w:p>
      <w:pPr>
        <w:bidi w:val="0"/>
        <w:rPr>
          <w:rFonts w:hint="eastAsia"/>
          <w:b/>
          <w:bCs/>
        </w:rPr>
      </w:pPr>
      <w:r>
        <w:rPr>
          <w:rFonts w:hint="eastAsia"/>
          <w:b/>
          <w:bCs/>
        </w:rPr>
        <w:t>A</w:t>
      </w:r>
      <w:r>
        <w:rPr>
          <w:b/>
          <w:bCs/>
        </w:rPr>
        <w:t>PP</w:t>
      </w:r>
      <w:r>
        <w:rPr>
          <w:rFonts w:hint="eastAsia"/>
          <w:b/>
          <w:bCs/>
        </w:rPr>
        <w:t>发送药仓商品条形码至服务器指令的应答（服务器----&gt;APP）：</w:t>
      </w:r>
    </w:p>
    <w:p>
      <w:pPr>
        <w:bidi w:val="0"/>
      </w:pPr>
      <w:r>
        <w:t>{</w:t>
      </w:r>
    </w:p>
    <w:p>
      <w:pPr>
        <w:bidi w:val="0"/>
        <w:rPr>
          <w:rFonts w:hint="eastAsia"/>
          <w:lang w:val="en-US" w:eastAsia="zh-CN"/>
        </w:rPr>
      </w:pPr>
      <w:r>
        <w:t>"</w:t>
      </w:r>
      <w:r>
        <w:rPr>
          <w:rFonts w:hint="eastAsia"/>
          <w:lang w:val="en-US" w:eastAsia="zh-CN"/>
        </w:rPr>
        <w:t>data</w:t>
      </w:r>
      <w:r>
        <w:t>":</w:t>
      </w:r>
      <w:r>
        <w:rPr>
          <w:rFonts w:hint="eastAsia"/>
          <w:lang w:val="en-US" w:eastAsia="zh-CN"/>
        </w:rPr>
        <w:t>{</w:t>
      </w:r>
    </w:p>
    <w:p>
      <w:pPr>
        <w:bidi w:val="0"/>
        <w:rPr>
          <w:rFonts w:hint="eastAsia" w:eastAsia="宋体"/>
          <w:lang w:val="en-US" w:eastAsia="zh-CN"/>
        </w:rPr>
      </w:pPr>
      <w:r>
        <w:t>"pillPostion":</w:t>
      </w:r>
      <w:r>
        <w:rPr>
          <w:rFonts w:hint="eastAsia"/>
          <w:lang w:val="en-US" w:eastAsia="zh-CN"/>
        </w:rPr>
        <w:t>1</w:t>
      </w:r>
    </w:p>
    <w:p>
      <w:pPr>
        <w:bidi w:val="0"/>
        <w:rPr>
          <w:rFonts w:hint="eastAsia"/>
        </w:rPr>
      </w:pPr>
      <w:r>
        <w:t>"pillName ":</w:t>
      </w:r>
      <w:r>
        <w:rPr>
          <w:rFonts w:hint="default"/>
          <w:lang w:val="en-US" w:eastAsia="zh-CN"/>
        </w:rPr>
        <w:t>”</w:t>
      </w:r>
      <w:r>
        <w:rPr>
          <w:rFonts w:hint="eastAsia"/>
          <w:lang w:val="en-US" w:eastAsia="zh-CN"/>
        </w:rPr>
        <w:t>阿莫西林</w:t>
      </w:r>
      <w:r>
        <w:rPr>
          <w:rFonts w:hint="default"/>
          <w:lang w:val="en-US" w:eastAsia="zh-CN"/>
        </w:rPr>
        <w:t>”</w:t>
      </w:r>
      <w:r>
        <w:rPr>
          <w:rFonts w:hint="eastAsia"/>
        </w:rPr>
        <w:t>,</w:t>
      </w:r>
    </w:p>
    <w:p>
      <w:pPr>
        <w:bidi w:val="0"/>
      </w:pPr>
      <w:r>
        <w:rPr>
          <w:rFonts w:hint="eastAsia"/>
          <w:lang w:val="en-US" w:eastAsia="zh-CN"/>
        </w:rPr>
        <w:t>}</w:t>
      </w:r>
      <w:r>
        <w:t>,</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pPr>
      <w:r>
        <w:t>}</w:t>
      </w:r>
    </w:p>
    <w:tbl>
      <w:tblPr>
        <w:tblStyle w:val="12"/>
        <w:tblpPr w:leftFromText="180" w:rightFromText="180" w:vertAnchor="text" w:horzAnchor="page" w:tblpX="1987" w:tblpY="182"/>
        <w:tblOverlap w:val="never"/>
        <w:tblW w:w="7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8"/>
        <w:gridCol w:w="1030"/>
        <w:gridCol w:w="1287"/>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88" w:type="dxa"/>
          </w:tcPr>
          <w:p>
            <w:pPr>
              <w:jc w:val="center"/>
              <w:rPr>
                <w:rFonts w:ascii="Times New Roman" w:hAnsi="Times New Roman" w:cs="Times New Roman" w:eastAsiaTheme="minorEastAsia"/>
                <w:b/>
                <w:bCs/>
                <w:kern w:val="0"/>
                <w:sz w:val="21"/>
                <w:szCs w:val="21"/>
              </w:rPr>
            </w:pPr>
            <w:r>
              <w:rPr>
                <w:rFonts w:ascii="Times New Roman" w:hAnsi="Times New Roman" w:cs="Times New Roman" w:eastAsiaTheme="minorEastAsia"/>
                <w:b/>
                <w:bCs/>
                <w:kern w:val="0"/>
                <w:sz w:val="21"/>
                <w:szCs w:val="21"/>
              </w:rPr>
              <w:t>Type</w:t>
            </w:r>
          </w:p>
        </w:tc>
        <w:tc>
          <w:tcPr>
            <w:tcW w:w="1030" w:type="dxa"/>
          </w:tcPr>
          <w:p>
            <w:pPr>
              <w:jc w:val="center"/>
              <w:rPr>
                <w:rFonts w:ascii="Times New Roman" w:hAnsi="Times New Roman" w:cs="Times New Roman" w:eastAsiaTheme="minorEastAsia"/>
                <w:b/>
                <w:bCs/>
                <w:kern w:val="0"/>
                <w:sz w:val="21"/>
                <w:szCs w:val="21"/>
              </w:rPr>
            </w:pPr>
            <w:r>
              <w:rPr>
                <w:rFonts w:ascii="Times New Roman" w:hAnsi="Times New Roman" w:cs="Times New Roman" w:eastAsiaTheme="minorEastAsia"/>
                <w:b/>
                <w:bCs/>
                <w:kern w:val="0"/>
                <w:sz w:val="21"/>
                <w:szCs w:val="21"/>
              </w:rPr>
              <w:t>说明</w:t>
            </w:r>
          </w:p>
        </w:tc>
        <w:tc>
          <w:tcPr>
            <w:tcW w:w="5541" w:type="dxa"/>
            <w:gridSpan w:val="2"/>
          </w:tcPr>
          <w:p>
            <w:pPr>
              <w:jc w:val="center"/>
              <w:rPr>
                <w:rFonts w:ascii="Times New Roman" w:hAnsi="Times New Roman" w:cs="Times New Roman" w:eastAsiaTheme="minorEastAsia"/>
                <w:kern w:val="0"/>
                <w:sz w:val="21"/>
                <w:szCs w:val="21"/>
              </w:rPr>
            </w:pPr>
            <w:r>
              <w:rPr>
                <w:rFonts w:ascii="Times New Roman" w:hAnsi="Times New Roman" w:cs="Times New Roman" w:eastAsiaTheme="minorEastAsia"/>
                <w:b/>
                <w:bCs/>
                <w:kern w:val="0"/>
                <w:sz w:val="21"/>
                <w:szCs w:val="21"/>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288" w:type="dxa"/>
            <w:vMerge w:val="restart"/>
            <w:vAlign w:val="center"/>
          </w:tcPr>
          <w:p>
            <w:pPr>
              <w:bidi w:val="0"/>
            </w:pPr>
            <w:bookmarkStart w:id="40" w:name="_Hlk11501189"/>
            <w:r>
              <w:rPr>
                <w:rFonts w:hint="eastAsia"/>
                <w:lang w:val="en-US" w:eastAsia="zh-CN"/>
              </w:rPr>
              <w:t>app/</w:t>
            </w:r>
            <w:r>
              <w:t>sendPillBarcodeResponse</w:t>
            </w:r>
            <w:bookmarkEnd w:id="40"/>
          </w:p>
        </w:tc>
        <w:tc>
          <w:tcPr>
            <w:tcW w:w="1030" w:type="dxa"/>
            <w:vMerge w:val="restart"/>
            <w:vAlign w:val="center"/>
          </w:tcPr>
          <w:p>
            <w:pPr>
              <w:bidi w:val="0"/>
            </w:pPr>
            <w:r>
              <w:rPr>
                <w:rFonts w:hint="eastAsia"/>
              </w:rPr>
              <w:t>发送条形码的应答</w:t>
            </w:r>
          </w:p>
        </w:tc>
        <w:tc>
          <w:tcPr>
            <w:tcW w:w="1287" w:type="dxa"/>
          </w:tcPr>
          <w:p>
            <w:pPr>
              <w:bidi w:val="0"/>
              <w:rPr>
                <w:rFonts w:hint="eastAsia"/>
                <w:lang w:eastAsia="zh-CN"/>
              </w:rPr>
            </w:pPr>
            <w:r>
              <w:rPr>
                <w:rFonts w:hint="eastAsia"/>
                <w:lang w:val="en-US" w:eastAsia="zh-CN"/>
              </w:rPr>
              <w:t>Data</w:t>
            </w:r>
          </w:p>
        </w:tc>
        <w:tc>
          <w:tcPr>
            <w:tcW w:w="4254" w:type="dxa"/>
          </w:tcPr>
          <w:p>
            <w:pPr>
              <w:bidi w:val="0"/>
              <w:rPr>
                <w:rFonts w:hint="eastAsia" w:eastAsia="宋体"/>
                <w:lang w:val="en-US" w:eastAsia="zh-CN"/>
              </w:rPr>
            </w:pPr>
            <w:r>
              <w:t>"pillPostion":</w:t>
            </w:r>
            <w:r>
              <w:rPr>
                <w:rFonts w:hint="eastAsia"/>
                <w:lang w:val="en-US" w:eastAsia="zh-CN"/>
              </w:rPr>
              <w:t>位置</w:t>
            </w:r>
          </w:p>
          <w:p>
            <w:pPr>
              <w:bidi w:val="0"/>
              <w:rPr>
                <w:lang w:val="zh-TW" w:eastAsia="zh-TW"/>
              </w:rPr>
            </w:pPr>
            <w:r>
              <w:t>"pillName ":</w:t>
            </w:r>
            <w:r>
              <w:rPr>
                <w:rFonts w:hint="eastAsia"/>
                <w:lang w:val="en-US" w:eastAsia="zh-CN"/>
              </w:rPr>
              <w:t>药品名字</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88" w:type="dxa"/>
            <w:vMerge w:val="continue"/>
            <w:vAlign w:val="center"/>
          </w:tcPr>
          <w:p>
            <w:pPr>
              <w:bidi w:val="0"/>
            </w:pPr>
          </w:p>
        </w:tc>
        <w:tc>
          <w:tcPr>
            <w:tcW w:w="1030" w:type="dxa"/>
            <w:vMerge w:val="continue"/>
            <w:vAlign w:val="center"/>
          </w:tcPr>
          <w:p>
            <w:pPr>
              <w:bidi w:val="0"/>
            </w:pPr>
          </w:p>
        </w:tc>
        <w:tc>
          <w:tcPr>
            <w:tcW w:w="1287" w:type="dxa"/>
            <w:vAlign w:val="center"/>
          </w:tcPr>
          <w:p>
            <w:pPr>
              <w:bidi w:val="0"/>
            </w:pPr>
            <w:r>
              <w:rPr>
                <w:rFonts w:hint="eastAsia"/>
                <w:lang w:val="en-US" w:eastAsia="zh-CN"/>
              </w:rPr>
              <w:t>errCode</w:t>
            </w:r>
          </w:p>
        </w:tc>
        <w:tc>
          <w:tcPr>
            <w:tcW w:w="4254" w:type="dxa"/>
            <w:vAlign w:val="center"/>
          </w:tcPr>
          <w:p>
            <w:pPr>
              <w:bidi w:val="0"/>
              <w:rPr>
                <w:rFonts w:hint="eastAsia"/>
                <w:lang w:val="en-US" w:eastAsia="zh-CN"/>
              </w:rPr>
            </w:pPr>
            <w:r>
              <w:rPr>
                <w:rFonts w:hint="eastAsia"/>
                <w:lang w:val="en-US" w:eastAsia="zh-CN"/>
              </w:rPr>
              <w:t>1:成功</w:t>
            </w:r>
          </w:p>
          <w:p>
            <w:pPr>
              <w:bidi w:val="0"/>
              <w:rPr>
                <w:rFonts w:hint="default"/>
                <w:lang w:val="en-US" w:eastAsia="zh-CN"/>
              </w:rPr>
            </w:pPr>
            <w:r>
              <w:rPr>
                <w:rFonts w:hint="eastAsia"/>
                <w:lang w:val="en-US" w:eastAsia="zh-CN"/>
              </w:rPr>
              <w:t>其他:状态码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288" w:type="dxa"/>
            <w:vMerge w:val="continue"/>
            <w:vAlign w:val="center"/>
          </w:tcPr>
          <w:p>
            <w:pPr>
              <w:bidi w:val="0"/>
            </w:pPr>
          </w:p>
        </w:tc>
        <w:tc>
          <w:tcPr>
            <w:tcW w:w="1030" w:type="dxa"/>
            <w:vMerge w:val="continue"/>
            <w:vAlign w:val="center"/>
          </w:tcPr>
          <w:p>
            <w:pPr>
              <w:bidi w:val="0"/>
            </w:pPr>
          </w:p>
        </w:tc>
        <w:tc>
          <w:tcPr>
            <w:tcW w:w="1287" w:type="dxa"/>
          </w:tcPr>
          <w:p>
            <w:pPr>
              <w:bidi w:val="0"/>
            </w:pPr>
            <w:r>
              <w:rPr>
                <w:rFonts w:hint="eastAsia"/>
                <w:lang w:val="en-US" w:eastAsia="zh-CN"/>
              </w:rPr>
              <w:t>errMsg</w:t>
            </w:r>
          </w:p>
        </w:tc>
        <w:tc>
          <w:tcPr>
            <w:tcW w:w="4254" w:type="dxa"/>
          </w:tcPr>
          <w:p>
            <w:pPr>
              <w:bidi w:val="0"/>
              <w:rPr>
                <w:rFonts w:hint="default"/>
                <w:lang w:val="en-US" w:eastAsia="zh-CN"/>
              </w:rPr>
            </w:pPr>
            <w:r>
              <w:rPr>
                <w:rFonts w:hint="eastAsia"/>
                <w:lang w:val="en-US" w:eastAsia="zh-CN"/>
              </w:rPr>
              <w:t>状态信息</w:t>
            </w:r>
          </w:p>
        </w:tc>
      </w:tr>
    </w:tbl>
    <w:p>
      <w:pPr>
        <w:spacing w:before="62" w:beforeLines="20" w:after="62" w:afterLines="20"/>
        <w:rPr>
          <w:rFonts w:hint="eastAsia" w:asciiTheme="minorEastAsia" w:hAnsiTheme="minorEastAsia" w:cstheme="minorEastAsia"/>
          <w:b/>
          <w:bCs/>
          <w:szCs w:val="21"/>
        </w:rPr>
        <w:sectPr>
          <w:pgSz w:w="11906" w:h="16838"/>
          <w:pgMar w:top="1440" w:right="1800" w:bottom="1440" w:left="1800" w:header="851" w:footer="992" w:gutter="0"/>
          <w:cols w:space="425" w:num="1"/>
          <w:docGrid w:type="lines" w:linePitch="312" w:charSpace="0"/>
        </w:sectPr>
      </w:pPr>
    </w:p>
    <w:p>
      <w:pPr>
        <w:pStyle w:val="3"/>
        <w:numPr>
          <w:ilvl w:val="0"/>
          <w:numId w:val="2"/>
        </w:numPr>
        <w:bidi w:val="0"/>
        <w:ind w:left="425" w:leftChars="0" w:hanging="425" w:firstLineChars="0"/>
      </w:pPr>
      <w:bookmarkStart w:id="41" w:name="_Toc32608"/>
      <w:r>
        <w:rPr>
          <w:rFonts w:hint="eastAsia"/>
          <w:lang w:val="en-US" w:eastAsia="zh-CN"/>
        </w:rPr>
        <w:t>提醒设置界面</w:t>
      </w:r>
      <w:bookmarkEnd w:id="41"/>
    </w:p>
    <w:p>
      <w:pPr>
        <w:pStyle w:val="4"/>
        <w:numPr>
          <w:ilvl w:val="0"/>
          <w:numId w:val="24"/>
        </w:numPr>
        <w:bidi w:val="0"/>
      </w:pPr>
      <w:bookmarkStart w:id="42" w:name="_Toc28502"/>
      <w:bookmarkStart w:id="43" w:name="_Toc22773"/>
      <w:r>
        <w:rPr>
          <w:rFonts w:hint="eastAsia"/>
        </w:rPr>
        <w:t>概述</w:t>
      </w:r>
      <w:bookmarkEnd w:id="42"/>
      <w:bookmarkEnd w:id="43"/>
    </w:p>
    <w:p>
      <w:pPr>
        <w:bidi w:val="0"/>
        <w:ind w:firstLine="420" w:firstLineChars="0"/>
      </w:pPr>
      <w:r>
        <w:rPr>
          <w:rFonts w:hint="eastAsia"/>
        </w:rPr>
        <w:t>提醒设置界面主要是设置提醒方式、提醒时间及提醒内容。</w:t>
      </w:r>
    </w:p>
    <w:p>
      <w:pPr>
        <w:bidi w:val="0"/>
        <w:rPr>
          <w:rFonts w:hint="eastAsia"/>
          <w:b/>
          <w:bCs/>
          <w:lang w:val="en-US" w:eastAsia="zh-CN"/>
        </w:rPr>
      </w:pPr>
      <w:r>
        <w:rPr>
          <w:rFonts w:hint="eastAsia"/>
          <w:b/>
          <w:bCs/>
        </w:rPr>
        <w:t>药盒总览界面中涉及的指令有</w:t>
      </w:r>
      <w:r>
        <w:rPr>
          <w:rFonts w:hint="eastAsia"/>
          <w:b/>
          <w:bCs/>
          <w:lang w:val="en-US" w:eastAsia="zh-CN"/>
        </w:rPr>
        <w:t>:</w:t>
      </w:r>
    </w:p>
    <w:p>
      <w:pPr>
        <w:numPr>
          <w:ilvl w:val="0"/>
          <w:numId w:val="25"/>
        </w:numPr>
        <w:bidi w:val="0"/>
      </w:pPr>
      <w:r>
        <w:rPr>
          <w:rFonts w:hint="eastAsia"/>
        </w:rPr>
        <w:t>向服务器询问提醒设置的各项信息如是否进行语音提醒、是否屏幕提醒等；</w:t>
      </w:r>
    </w:p>
    <w:p>
      <w:pPr>
        <w:numPr>
          <w:ilvl w:val="0"/>
          <w:numId w:val="25"/>
        </w:numPr>
        <w:bidi w:val="0"/>
      </w:pPr>
      <w:r>
        <w:rPr>
          <w:rFonts w:hint="eastAsia"/>
        </w:rPr>
        <w:t>设置提醒的各项信息发送至服务器</w:t>
      </w:r>
      <w:r>
        <w:rPr>
          <w:rFonts w:hint="eastAsia"/>
          <w:lang w:val="en-US" w:eastAsia="zh-CN"/>
        </w:rPr>
        <w:t>;</w:t>
      </w:r>
    </w:p>
    <w:p>
      <w:pPr>
        <w:bidi w:val="0"/>
        <w:rPr>
          <w:b/>
          <w:bCs/>
        </w:rPr>
      </w:pPr>
      <w:r>
        <w:rPr>
          <w:rFonts w:hint="eastAsia"/>
          <w:b/>
          <w:bCs/>
        </w:rPr>
        <w:t>在</w:t>
      </w:r>
      <w:r>
        <w:rPr>
          <w:b/>
          <w:bCs/>
        </w:rPr>
        <w:t>APP</w:t>
      </w:r>
      <w:r>
        <w:rPr>
          <w:rFonts w:hint="eastAsia"/>
          <w:b/>
          <w:bCs/>
        </w:rPr>
        <w:t>端的逻辑主要是：</w:t>
      </w:r>
    </w:p>
    <w:p>
      <w:pPr>
        <w:numPr>
          <w:ilvl w:val="0"/>
          <w:numId w:val="26"/>
        </w:numPr>
        <w:bidi w:val="0"/>
      </w:pPr>
      <w:bookmarkStart w:id="44" w:name="_Toc29761"/>
      <w:r>
        <w:rPr>
          <w:rFonts w:hint="eastAsia"/>
        </w:rPr>
        <w:t>在进入该界面时，需要向服务器询问提醒的各项内容并解析出各项内容显示在提醒设置的界面上；</w:t>
      </w:r>
    </w:p>
    <w:p>
      <w:pPr>
        <w:pStyle w:val="4"/>
        <w:numPr>
          <w:ilvl w:val="0"/>
          <w:numId w:val="24"/>
        </w:numPr>
        <w:bidi w:val="0"/>
      </w:pPr>
      <w:bookmarkStart w:id="45" w:name="_Toc4595"/>
      <w:r>
        <w:rPr>
          <w:rFonts w:hint="eastAsia"/>
        </w:rPr>
        <w:t>界面设计</w:t>
      </w:r>
      <w:bookmarkEnd w:id="44"/>
      <w:bookmarkEnd w:id="45"/>
    </w:p>
    <w:p>
      <w:pPr>
        <w:spacing w:before="62" w:beforeLines="20" w:after="62" w:afterLines="20"/>
        <w:ind w:left="420" w:leftChars="0" w:firstLine="420" w:firstLineChars="0"/>
      </w:pPr>
      <w:r>
        <w:drawing>
          <wp:inline distT="0" distB="0" distL="114300" distR="114300">
            <wp:extent cx="2390775" cy="4258945"/>
            <wp:effectExtent l="0" t="0" r="952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2390775" cy="4258945"/>
                    </a:xfrm>
                    <a:prstGeom prst="rect">
                      <a:avLst/>
                    </a:prstGeom>
                    <a:noFill/>
                    <a:ln>
                      <a:noFill/>
                    </a:ln>
                  </pic:spPr>
                </pic:pic>
              </a:graphicData>
            </a:graphic>
          </wp:inline>
        </w:drawing>
      </w:r>
    </w:p>
    <w:p>
      <w:pPr>
        <w:pStyle w:val="4"/>
        <w:numPr>
          <w:ilvl w:val="0"/>
          <w:numId w:val="24"/>
        </w:numPr>
        <w:bidi w:val="0"/>
        <w:rPr>
          <w:rFonts w:hint="eastAsia"/>
        </w:rPr>
      </w:pPr>
      <w:bookmarkStart w:id="46" w:name="_Toc1243"/>
      <w:bookmarkStart w:id="47" w:name="_Toc22422"/>
      <w:r>
        <w:rPr>
          <w:rFonts w:hint="eastAsia"/>
        </w:rPr>
        <w:t>协议详情</w:t>
      </w:r>
      <w:bookmarkEnd w:id="46"/>
      <w:bookmarkEnd w:id="47"/>
    </w:p>
    <w:p>
      <w:pPr>
        <w:pStyle w:val="14"/>
        <w:numPr>
          <w:ilvl w:val="0"/>
          <w:numId w:val="27"/>
        </w:numPr>
        <w:spacing w:before="156" w:beforeLines="50"/>
        <w:ind w:left="600" w:leftChars="250" w:firstLineChars="0"/>
        <w:rPr>
          <w:b/>
          <w:bCs/>
          <w:color w:val="FF0000"/>
          <w:szCs w:val="21"/>
        </w:rPr>
      </w:pPr>
      <w:r>
        <w:rPr>
          <w:rFonts w:hint="eastAsia"/>
          <w:b/>
          <w:bCs/>
          <w:color w:val="FF0000"/>
          <w:szCs w:val="21"/>
        </w:rPr>
        <w:t>向服务器询问提醒设置的各项内容（</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pPr>
      <w:r>
        <w:t>{</w:t>
      </w:r>
    </w:p>
    <w:p>
      <w:pPr>
        <w:bidi w:val="0"/>
        <w:rPr>
          <w:rFonts w:hint="default"/>
        </w:rPr>
      </w:pPr>
      <w:r>
        <w:t>serialNumber</w:t>
      </w:r>
      <w:r>
        <w:rPr>
          <w:rFonts w:hint="default"/>
        </w:rPr>
        <w:t>: "ecfabca7080d"</w:t>
      </w:r>
    </w:p>
    <w:p>
      <w:pPr>
        <w:bidi w:val="0"/>
      </w:pPr>
      <w:r>
        <w:t>}</w:t>
      </w:r>
    </w:p>
    <w:tbl>
      <w:tblPr>
        <w:tblStyle w:val="12"/>
        <w:tblW w:w="8219"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4"/>
        <w:gridCol w:w="1860"/>
        <w:gridCol w:w="1860"/>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874"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860"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4485" w:type="dxa"/>
            <w:gridSpan w:val="2"/>
          </w:tcPr>
          <w:p>
            <w:pPr>
              <w:ind w:left="120" w:leftChars="50"/>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874" w:type="dxa"/>
            <w:vAlign w:val="center"/>
          </w:tcPr>
          <w:p>
            <w:pPr>
              <w:bidi w:val="0"/>
            </w:pPr>
            <w:r>
              <w:rPr>
                <w:rFonts w:hint="eastAsia"/>
              </w:rPr>
              <w:t>/app/getRemindBySerialNumber</w:t>
            </w:r>
          </w:p>
        </w:tc>
        <w:tc>
          <w:tcPr>
            <w:tcW w:w="1860" w:type="dxa"/>
            <w:vAlign w:val="center"/>
          </w:tcPr>
          <w:p>
            <w:pPr>
              <w:bidi w:val="0"/>
            </w:pPr>
            <w:r>
              <w:rPr>
                <w:rFonts w:hint="eastAsia"/>
              </w:rPr>
              <w:t>发送药仓药品数据至服务器后的应答</w:t>
            </w:r>
          </w:p>
        </w:tc>
        <w:tc>
          <w:tcPr>
            <w:tcW w:w="1860" w:type="dxa"/>
            <w:vAlign w:val="center"/>
          </w:tcPr>
          <w:p>
            <w:pPr>
              <w:bidi w:val="0"/>
            </w:pPr>
            <w:r>
              <w:rPr>
                <w:rFonts w:hint="eastAsia"/>
              </w:rPr>
              <w:t>serialNumber</w:t>
            </w:r>
          </w:p>
        </w:tc>
        <w:tc>
          <w:tcPr>
            <w:tcW w:w="2625" w:type="dxa"/>
            <w:vAlign w:val="center"/>
          </w:tcPr>
          <w:p>
            <w:pPr>
              <w:bidi w:val="0"/>
              <w:rPr>
                <w:rFonts w:hint="default"/>
                <w:lang w:val="en-US" w:eastAsia="zh-CN"/>
              </w:rPr>
            </w:pPr>
            <w:r>
              <w:rPr>
                <w:rFonts w:hint="eastAsia"/>
                <w:lang w:val="en-US" w:eastAsia="zh-CN"/>
              </w:rPr>
              <w:t>设备序列号</w:t>
            </w:r>
          </w:p>
        </w:tc>
      </w:tr>
    </w:tbl>
    <w:p>
      <w:pPr>
        <w:bidi w:val="0"/>
        <w:rPr>
          <w:b/>
          <w:bCs/>
        </w:rPr>
      </w:pPr>
      <w:r>
        <w:rPr>
          <w:rFonts w:hint="eastAsia"/>
          <w:b/>
          <w:bCs/>
        </w:rPr>
        <w:t>向服务器询问提醒设置及提醒内容的应答（服务器</w:t>
      </w:r>
      <w:r>
        <w:rPr>
          <w:b/>
          <w:bCs/>
        </w:rPr>
        <w:t>----&gt;APP）</w:t>
      </w:r>
    </w:p>
    <w:p>
      <w:pPr>
        <w:bidi w:val="0"/>
      </w:pPr>
      <w:r>
        <w:t>{</w:t>
      </w:r>
    </w:p>
    <w:p>
      <w:pPr>
        <w:bidi w:val="0"/>
        <w:rPr>
          <w:rFonts w:hint="eastAsia"/>
          <w:lang w:val="en-US" w:eastAsia="zh-CN"/>
        </w:rPr>
      </w:pPr>
      <w:r>
        <w:rPr>
          <w:rFonts w:hint="eastAsia"/>
          <w:lang w:val="en-US" w:eastAsia="zh-CN"/>
        </w:rPr>
        <w:t>Data：{</w:t>
      </w:r>
    </w:p>
    <w:p>
      <w:pPr>
        <w:bidi w:val="0"/>
      </w:pPr>
      <w:r>
        <w:t>contentReminder</w:t>
      </w:r>
      <w:r>
        <w:rPr>
          <w:rFonts w:hint="default"/>
        </w:rPr>
        <w:t>: ""</w:t>
      </w:r>
    </w:p>
    <w:p>
      <w:pPr>
        <w:bidi w:val="0"/>
      </w:pPr>
      <w:r>
        <w:rPr>
          <w:rFonts w:hint="default"/>
        </w:rPr>
        <w:t>screenOpenOrClose: 0</w:t>
      </w:r>
    </w:p>
    <w:p>
      <w:pPr>
        <w:bidi w:val="0"/>
      </w:pPr>
      <w:r>
        <w:rPr>
          <w:rFonts w:hint="default"/>
        </w:rPr>
        <w:t>screenReminder: 1</w:t>
      </w:r>
    </w:p>
    <w:p>
      <w:pPr>
        <w:bidi w:val="0"/>
      </w:pPr>
      <w:r>
        <w:rPr>
          <w:rFonts w:hint="default"/>
        </w:rPr>
        <w:t>timeReminder: "9999#9999#9999#9999"</w:t>
      </w:r>
    </w:p>
    <w:p>
      <w:pPr>
        <w:bidi w:val="0"/>
      </w:pPr>
      <w:r>
        <w:rPr>
          <w:rFonts w:hint="default"/>
        </w:rPr>
        <w:t>timeZone: 1</w:t>
      </w:r>
    </w:p>
    <w:p>
      <w:pPr>
        <w:bidi w:val="0"/>
      </w:pPr>
      <w:r>
        <w:rPr>
          <w:rFonts w:hint="default"/>
        </w:rPr>
        <w:t>voiceReminder: 1</w:t>
      </w:r>
    </w:p>
    <w:p>
      <w:pPr>
        <w:bidi w:val="0"/>
      </w:pPr>
      <w:r>
        <w:rPr>
          <w:rFonts w:hint="default"/>
        </w:rPr>
        <w:t>volumeSetting: 4</w:t>
      </w:r>
    </w:p>
    <w:p>
      <w:pPr>
        <w:bidi w:val="0"/>
      </w:pPr>
      <w:r>
        <w:rPr>
          <w:rFonts w:hint="eastAsia"/>
          <w:lang w:val="en-US" w:eastAsia="zh-CN"/>
        </w:rPr>
        <w:t>}</w:t>
      </w:r>
    </w:p>
    <w:p>
      <w:pPr>
        <w:bidi w:val="0"/>
      </w:pPr>
      <w:r>
        <w:rPr>
          <w:rFonts w:hint="default"/>
        </w:rPr>
        <w:t>errCode: 1</w:t>
      </w:r>
    </w:p>
    <w:p>
      <w:pPr>
        <w:bidi w:val="0"/>
      </w:pPr>
      <w:r>
        <w:rPr>
          <w:rFonts w:hint="default"/>
        </w:rPr>
        <w:t>errMsg: "成功"</w:t>
      </w:r>
    </w:p>
    <w:p>
      <w:pPr>
        <w:bidi w:val="0"/>
      </w:pPr>
      <w:r>
        <w:t>}</w:t>
      </w:r>
    </w:p>
    <w:tbl>
      <w:tblPr>
        <w:tblStyle w:val="12"/>
        <w:tblpPr w:leftFromText="180" w:rightFromText="180" w:vertAnchor="text" w:horzAnchor="page" w:tblpX="1942" w:tblpY="287"/>
        <w:tblOverlap w:val="never"/>
        <w:tblW w:w="81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7"/>
        <w:gridCol w:w="1408"/>
        <w:gridCol w:w="2110"/>
        <w:gridCol w:w="3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57" w:type="dxa"/>
          </w:tcPr>
          <w:p>
            <w:pPr>
              <w:jc w:val="center"/>
              <w:rPr>
                <w:rFonts w:asciiTheme="majorEastAsia" w:hAnsiTheme="majorEastAsia" w:eastAsiaTheme="majorEastAsia" w:cstheme="majorEastAsia"/>
                <w:b/>
                <w:bCs/>
                <w:kern w:val="0"/>
                <w:sz w:val="20"/>
                <w:szCs w:val="20"/>
              </w:rPr>
            </w:pPr>
            <w:r>
              <w:rPr>
                <w:rFonts w:asciiTheme="majorEastAsia" w:hAnsiTheme="majorEastAsia" w:eastAsiaTheme="majorEastAsia" w:cstheme="majorEastAsia"/>
                <w:b/>
                <w:bCs/>
                <w:kern w:val="0"/>
                <w:sz w:val="20"/>
                <w:szCs w:val="20"/>
              </w:rPr>
              <w:t>T</w:t>
            </w:r>
            <w:r>
              <w:rPr>
                <w:rFonts w:hint="eastAsia" w:asciiTheme="majorEastAsia" w:hAnsiTheme="majorEastAsia" w:eastAsiaTheme="majorEastAsia" w:cstheme="majorEastAsia"/>
                <w:b/>
                <w:bCs/>
                <w:kern w:val="0"/>
                <w:sz w:val="20"/>
                <w:szCs w:val="20"/>
              </w:rPr>
              <w:t>ype</w:t>
            </w:r>
          </w:p>
        </w:tc>
        <w:tc>
          <w:tcPr>
            <w:tcW w:w="1408" w:type="dxa"/>
          </w:tcPr>
          <w:p>
            <w:pPr>
              <w:jc w:val="center"/>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5334" w:type="dxa"/>
            <w:gridSpan w:val="2"/>
          </w:tcPr>
          <w:p>
            <w:pPr>
              <w:jc w:val="center"/>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57" w:type="dxa"/>
            <w:vMerge w:val="restart"/>
            <w:vAlign w:val="center"/>
          </w:tcPr>
          <w:p>
            <w:pPr>
              <w:bidi w:val="0"/>
            </w:pPr>
            <w:r>
              <w:rPr>
                <w:rFonts w:hint="eastAsia"/>
              </w:rPr>
              <w:t>/app/getRemindBySerialNumber</w:t>
            </w:r>
          </w:p>
        </w:tc>
        <w:tc>
          <w:tcPr>
            <w:tcW w:w="1408" w:type="dxa"/>
            <w:vMerge w:val="restart"/>
            <w:vAlign w:val="center"/>
          </w:tcPr>
          <w:p>
            <w:pPr>
              <w:bidi w:val="0"/>
            </w:pPr>
            <w:r>
              <w:rPr>
                <w:rFonts w:hint="eastAsia"/>
              </w:rPr>
              <w:t>向服务器询问提醒设置及提醒内容的应答</w:t>
            </w:r>
          </w:p>
        </w:tc>
        <w:tc>
          <w:tcPr>
            <w:tcW w:w="2110" w:type="dxa"/>
          </w:tcPr>
          <w:p>
            <w:pPr>
              <w:bidi w:val="0"/>
              <w:jc w:val="center"/>
              <w:rPr>
                <w:rFonts w:hint="eastAsia" w:eastAsia="宋体"/>
                <w:lang w:val="en-US" w:eastAsia="zh-CN"/>
              </w:rPr>
            </w:pPr>
            <w:r>
              <w:rPr>
                <w:rFonts w:hint="eastAsia"/>
                <w:lang w:val="en-US" w:eastAsia="zh-CN"/>
              </w:rPr>
              <w:t>Data</w:t>
            </w:r>
          </w:p>
        </w:tc>
        <w:tc>
          <w:tcPr>
            <w:tcW w:w="3224" w:type="dxa"/>
          </w:tcPr>
          <w:p>
            <w:pPr>
              <w:bidi w:val="0"/>
              <w:rPr>
                <w:rFonts w:hint="eastAsia"/>
              </w:rPr>
            </w:pPr>
            <w:r>
              <w:rPr>
                <w:rFonts w:hint="default"/>
              </w:rPr>
              <w:t>voiceReminder</w:t>
            </w:r>
            <w:r>
              <w:rPr>
                <w:rFonts w:hint="eastAsia"/>
                <w:lang w:val="en-US" w:eastAsia="zh-CN"/>
              </w:rPr>
              <w:t>:</w:t>
            </w:r>
            <w:r>
              <w:rPr>
                <w:rFonts w:hint="eastAsia"/>
              </w:rPr>
              <w:t>语音提醒，数值型。0不提醒，1提醒</w:t>
            </w:r>
          </w:p>
          <w:p>
            <w:pPr>
              <w:bidi w:val="0"/>
              <w:rPr>
                <w:rFonts w:hint="eastAsia"/>
              </w:rPr>
            </w:pPr>
            <w:r>
              <w:rPr>
                <w:rFonts w:hint="eastAsia"/>
              </w:rPr>
              <w:t>screenReminder</w:t>
            </w:r>
            <w:r>
              <w:rPr>
                <w:rFonts w:hint="eastAsia"/>
                <w:lang w:val="en-US" w:eastAsia="zh-CN"/>
              </w:rPr>
              <w:t>:</w:t>
            </w:r>
            <w:r>
              <w:rPr>
                <w:rFonts w:hint="eastAsia"/>
              </w:rPr>
              <w:t>屏幕提醒，数值型。0不提醒，1提醒</w:t>
            </w:r>
          </w:p>
          <w:p>
            <w:pPr>
              <w:bidi w:val="0"/>
              <w:rPr>
                <w:sz w:val="22"/>
                <w:szCs w:val="22"/>
                <w:lang w:val="zh-TW" w:eastAsia="zh-TW"/>
              </w:rPr>
            </w:pPr>
            <w:r>
              <w:rPr>
                <w:rFonts w:hint="eastAsia"/>
              </w:rPr>
              <w:t>timeReminder</w:t>
            </w:r>
            <w:r>
              <w:rPr>
                <w:rFonts w:hint="eastAsia"/>
                <w:lang w:val="en-US" w:eastAsia="zh-CN"/>
              </w:rPr>
              <w:t>:</w:t>
            </w:r>
            <w:r>
              <w:rPr>
                <w:rFonts w:hint="eastAsia"/>
                <w:sz w:val="22"/>
                <w:szCs w:val="22"/>
              </w:rPr>
              <w:t>提醒时间，</w:t>
            </w:r>
            <w:r>
              <w:rPr>
                <w:rFonts w:hint="eastAsia"/>
                <w:sz w:val="22"/>
                <w:szCs w:val="22"/>
                <w:lang w:val="zh-TW" w:eastAsia="zh-TW"/>
              </w:rPr>
              <w:t>字符型，24小时制，时间点</w:t>
            </w:r>
            <w:r>
              <w:rPr>
                <w:rFonts w:hint="eastAsia"/>
                <w:sz w:val="22"/>
                <w:szCs w:val="22"/>
              </w:rPr>
              <w:t>可以</w:t>
            </w:r>
            <w:r>
              <w:rPr>
                <w:rFonts w:hint="eastAsia"/>
                <w:sz w:val="22"/>
                <w:szCs w:val="22"/>
                <w:lang w:val="zh-TW" w:eastAsia="zh-TW"/>
              </w:rPr>
              <w:t>是多个，</w:t>
            </w:r>
            <w:r>
              <w:rPr>
                <w:rFonts w:hint="eastAsia"/>
                <w:sz w:val="22"/>
                <w:szCs w:val="22"/>
                <w:lang w:val="zh-TW"/>
              </w:rPr>
              <w:t>以该格式发送H</w:t>
            </w:r>
            <w:r>
              <w:rPr>
                <w:sz w:val="22"/>
                <w:szCs w:val="22"/>
                <w:lang w:val="zh-TW" w:eastAsia="zh-TW"/>
              </w:rPr>
              <w:t>HMM</w:t>
            </w:r>
            <w:r>
              <w:rPr>
                <w:rFonts w:hint="eastAsia"/>
                <w:sz w:val="22"/>
                <w:szCs w:val="22"/>
                <w:lang w:val="zh-TW" w:eastAsia="zh-TW"/>
              </w:rPr>
              <w:t>#</w:t>
            </w:r>
            <w:r>
              <w:rPr>
                <w:sz w:val="22"/>
                <w:szCs w:val="22"/>
                <w:lang w:val="zh-TW" w:eastAsia="zh-TW"/>
              </w:rPr>
              <w:t>HHMM</w:t>
            </w:r>
            <w:r>
              <w:rPr>
                <w:rFonts w:hint="eastAsia"/>
                <w:sz w:val="22"/>
                <w:szCs w:val="22"/>
                <w:lang w:val="zh-TW" w:eastAsia="zh-TW"/>
              </w:rPr>
              <w:t>#</w:t>
            </w:r>
            <w:r>
              <w:rPr>
                <w:sz w:val="22"/>
                <w:szCs w:val="22"/>
                <w:lang w:val="zh-TW" w:eastAsia="zh-TW"/>
              </w:rPr>
              <w:t>HHMM</w:t>
            </w:r>
            <w:r>
              <w:rPr>
                <w:rFonts w:hint="eastAsia"/>
                <w:sz w:val="22"/>
                <w:szCs w:val="22"/>
                <w:lang w:val="zh-TW" w:eastAsia="zh-TW"/>
              </w:rPr>
              <w:t>#</w:t>
            </w:r>
            <w:r>
              <w:rPr>
                <w:sz w:val="22"/>
                <w:szCs w:val="22"/>
                <w:lang w:val="zh-TW" w:eastAsia="zh-TW"/>
              </w:rPr>
              <w:t>HHMM;</w:t>
            </w:r>
          </w:p>
          <w:p>
            <w:pPr>
              <w:bidi w:val="0"/>
              <w:rPr>
                <w:rFonts w:hint="eastAsia"/>
                <w:lang w:val="en-US" w:eastAsia="zh-CN"/>
              </w:rPr>
            </w:pPr>
            <w:r>
              <w:rPr>
                <w:rFonts w:hint="eastAsia"/>
                <w:sz w:val="22"/>
                <w:szCs w:val="22"/>
                <w:lang w:val="zh-TW" w:eastAsia="zh-TW"/>
              </w:rPr>
              <w:t>如果设置的时间少于4个，则将其他都设置为-1即可</w:t>
            </w:r>
          </w:p>
          <w:p>
            <w:pPr>
              <w:bidi w:val="0"/>
              <w:rPr>
                <w:rFonts w:hint="eastAsia"/>
              </w:rPr>
            </w:pPr>
            <w:r>
              <w:rPr>
                <w:rFonts w:hint="eastAsia"/>
              </w:rPr>
              <w:t>volumeSetting</w:t>
            </w:r>
            <w:r>
              <w:rPr>
                <w:rFonts w:hint="eastAsia"/>
                <w:lang w:val="en-US" w:eastAsia="zh-CN"/>
              </w:rPr>
              <w:t>:</w:t>
            </w:r>
            <w:r>
              <w:rPr>
                <w:rFonts w:hint="eastAsia"/>
              </w:rPr>
              <w:t>音量设置，0-100</w:t>
            </w:r>
          </w:p>
          <w:p>
            <w:pPr>
              <w:bidi w:val="0"/>
              <w:rPr>
                <w:rFonts w:hint="eastAsia" w:eastAsia="宋体"/>
                <w:lang w:val="en-US" w:eastAsia="zh-CN"/>
              </w:rPr>
            </w:pPr>
            <w:r>
              <w:rPr>
                <w:rFonts w:hint="eastAsia"/>
              </w:rPr>
              <w:t>contentReminder</w:t>
            </w:r>
            <w:r>
              <w:rPr>
                <w:rFonts w:hint="eastAsia"/>
                <w:lang w:eastAsia="zh-CN"/>
              </w:rPr>
              <w:t>：</w:t>
            </w:r>
            <w:r>
              <w:rPr>
                <w:rFonts w:hint="eastAsia"/>
              </w:rPr>
              <w:t>提醒内容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457" w:type="dxa"/>
            <w:vMerge w:val="continue"/>
            <w:vAlign w:val="center"/>
          </w:tcPr>
          <w:p>
            <w:pPr>
              <w:bidi w:val="0"/>
            </w:pPr>
          </w:p>
        </w:tc>
        <w:tc>
          <w:tcPr>
            <w:tcW w:w="1408" w:type="dxa"/>
            <w:vMerge w:val="continue"/>
            <w:vAlign w:val="center"/>
          </w:tcPr>
          <w:p>
            <w:pPr>
              <w:bidi w:val="0"/>
            </w:pPr>
          </w:p>
        </w:tc>
        <w:tc>
          <w:tcPr>
            <w:tcW w:w="2110" w:type="dxa"/>
          </w:tcPr>
          <w:p>
            <w:pPr>
              <w:bidi w:val="0"/>
            </w:pPr>
            <w:r>
              <w:rPr>
                <w:rFonts w:hint="default"/>
              </w:rPr>
              <w:t>errCode</w:t>
            </w:r>
          </w:p>
        </w:tc>
        <w:tc>
          <w:tcPr>
            <w:tcW w:w="3224" w:type="dxa"/>
          </w:tcPr>
          <w:p>
            <w:pPr>
              <w:bidi w:val="0"/>
              <w:rPr>
                <w:rFonts w:hint="eastAsia"/>
                <w:lang w:val="en-US" w:eastAsia="zh-CN"/>
              </w:rPr>
            </w:pPr>
            <w:r>
              <w:rPr>
                <w:rFonts w:hint="eastAsia"/>
                <w:lang w:val="en-US" w:eastAsia="zh-CN"/>
              </w:rPr>
              <w:t>1：成功</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457" w:type="dxa"/>
            <w:vMerge w:val="continue"/>
            <w:vAlign w:val="center"/>
          </w:tcPr>
          <w:p>
            <w:pPr>
              <w:bidi w:val="0"/>
            </w:pPr>
          </w:p>
        </w:tc>
        <w:tc>
          <w:tcPr>
            <w:tcW w:w="1408" w:type="dxa"/>
            <w:vMerge w:val="continue"/>
            <w:vAlign w:val="center"/>
          </w:tcPr>
          <w:p>
            <w:pPr>
              <w:bidi w:val="0"/>
            </w:pPr>
          </w:p>
        </w:tc>
        <w:tc>
          <w:tcPr>
            <w:tcW w:w="2110" w:type="dxa"/>
          </w:tcPr>
          <w:p>
            <w:pPr>
              <w:bidi w:val="0"/>
            </w:pPr>
            <w:r>
              <w:rPr>
                <w:rFonts w:hint="default"/>
              </w:rPr>
              <w:t>errMsg</w:t>
            </w:r>
          </w:p>
        </w:tc>
        <w:tc>
          <w:tcPr>
            <w:tcW w:w="3224" w:type="dxa"/>
          </w:tcPr>
          <w:p>
            <w:pPr>
              <w:bidi w:val="0"/>
              <w:rPr>
                <w:rFonts w:hint="default" w:eastAsia="宋体"/>
                <w:lang w:val="en-US" w:eastAsia="zh-CN"/>
              </w:rPr>
            </w:pPr>
            <w:r>
              <w:rPr>
                <w:rFonts w:hint="eastAsia"/>
                <w:lang w:val="en-US" w:eastAsia="zh-CN"/>
              </w:rPr>
              <w:t>状态信息</w:t>
            </w:r>
          </w:p>
        </w:tc>
      </w:tr>
    </w:tbl>
    <w:p>
      <w:pPr>
        <w:bidi w:val="0"/>
        <w:rPr>
          <w:b/>
          <w:bCs/>
        </w:rPr>
      </w:pPr>
      <w:r>
        <w:rPr>
          <w:rFonts w:hint="eastAsia"/>
          <w:b/>
          <w:bCs/>
        </w:rPr>
        <w:t>提醒设置各项内容的应答（服务器----&gt;APP）指令</w:t>
      </w:r>
    </w:p>
    <w:p>
      <w:pPr>
        <w:bidi w:val="0"/>
      </w:pPr>
      <w:r>
        <w:t>{</w:t>
      </w:r>
    </w:p>
    <w:p>
      <w:pPr>
        <w:bidi w:val="0"/>
      </w:pPr>
      <w:r>
        <w:t>"</w:t>
      </w:r>
      <w:r>
        <w:rPr>
          <w:rFonts w:hint="eastAsia"/>
          <w:lang w:val="en-US" w:eastAsia="zh-CN"/>
        </w:rPr>
        <w:t>data</w:t>
      </w:r>
      <w:r>
        <w:t>":"</w:t>
      </w:r>
      <w:r>
        <w:rPr>
          <w:rFonts w:hint="eastAsia"/>
          <w:lang w:val="en-US" w:eastAsia="zh-CN"/>
        </w:rPr>
        <w:t>null</w:t>
      </w:r>
      <w:r>
        <w:t xml:space="preserve"> ",</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pPr>
      <w: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373"/>
        <w:gridCol w:w="3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restart"/>
            <w:vAlign w:val="center"/>
          </w:tcPr>
          <w:p>
            <w:pPr>
              <w:bidi w:val="0"/>
            </w:pPr>
            <w:r>
              <w:t>setReminderResponse</w:t>
            </w:r>
          </w:p>
        </w:tc>
        <w:tc>
          <w:tcPr>
            <w:tcW w:w="1747" w:type="dxa"/>
            <w:vMerge w:val="restart"/>
            <w:vAlign w:val="center"/>
          </w:tcPr>
          <w:p>
            <w:pPr>
              <w:bidi w:val="0"/>
            </w:pPr>
            <w:r>
              <w:rPr>
                <w:rFonts w:hint="eastAsia"/>
              </w:rPr>
              <w:t>设置</w:t>
            </w:r>
            <w:r>
              <w:t>提醒</w:t>
            </w:r>
            <w:r>
              <w:rPr>
                <w:rFonts w:hint="eastAsia"/>
              </w:rPr>
              <w:t>发给服务器后的</w:t>
            </w:r>
            <w:r>
              <w:t>应答</w:t>
            </w:r>
          </w:p>
        </w:tc>
        <w:tc>
          <w:tcPr>
            <w:tcW w:w="1373" w:type="dxa"/>
          </w:tcPr>
          <w:p>
            <w:pPr>
              <w:bidi w:val="0"/>
              <w:rPr>
                <w:rFonts w:hint="eastAsia"/>
                <w:lang w:eastAsia="zh-CN"/>
              </w:rPr>
            </w:pPr>
            <w:r>
              <w:rPr>
                <w:rFonts w:hint="eastAsia"/>
                <w:lang w:val="en-US" w:eastAsia="zh-CN"/>
              </w:rPr>
              <w:t>Data</w:t>
            </w:r>
          </w:p>
        </w:tc>
        <w:tc>
          <w:tcPr>
            <w:tcW w:w="3885" w:type="dxa"/>
          </w:tcPr>
          <w:p>
            <w:pPr>
              <w:bidi w:val="0"/>
              <w:rPr>
                <w:rFonts w:hint="eastAsia"/>
                <w:lang w:eastAsia="zh-CN"/>
              </w:rPr>
            </w:pPr>
            <w:r>
              <w:rPr>
                <w:rFonts w:hint="eastAsia"/>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373" w:type="dxa"/>
            <w:vAlign w:val="center"/>
          </w:tcPr>
          <w:p>
            <w:pPr>
              <w:bidi w:val="0"/>
            </w:pPr>
            <w:r>
              <w:rPr>
                <w:rFonts w:hint="eastAsia"/>
                <w:lang w:val="en-US" w:eastAsia="zh-CN"/>
              </w:rPr>
              <w:t>errCode</w:t>
            </w:r>
          </w:p>
        </w:tc>
        <w:tc>
          <w:tcPr>
            <w:tcW w:w="3885" w:type="dxa"/>
            <w:vAlign w:val="center"/>
          </w:tcPr>
          <w:p>
            <w:pPr>
              <w:bidi w:val="0"/>
              <w:rPr>
                <w:rFonts w:hint="eastAsia"/>
                <w:lang w:val="en-US" w:eastAsia="zh-CN"/>
              </w:rPr>
            </w:pPr>
            <w:r>
              <w:rPr>
                <w:rFonts w:hint="eastAsia"/>
                <w:lang w:val="en-US" w:eastAsia="zh-CN"/>
              </w:rPr>
              <w:t>1:成功</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Align w:val="center"/>
          </w:tcPr>
          <w:p>
            <w:pPr>
              <w:bidi w:val="0"/>
              <w:rPr>
                <w:lang w:eastAsia="zh-TW"/>
              </w:rPr>
            </w:pPr>
          </w:p>
        </w:tc>
        <w:tc>
          <w:tcPr>
            <w:tcW w:w="1747" w:type="dxa"/>
            <w:vAlign w:val="center"/>
          </w:tcPr>
          <w:p>
            <w:pPr>
              <w:bidi w:val="0"/>
            </w:pPr>
          </w:p>
        </w:tc>
        <w:tc>
          <w:tcPr>
            <w:tcW w:w="1373" w:type="dxa"/>
            <w:vAlign w:val="center"/>
          </w:tcPr>
          <w:p>
            <w:pPr>
              <w:bidi w:val="0"/>
              <w:rPr>
                <w:rFonts w:hint="eastAsia"/>
                <w:lang w:val="en-US" w:eastAsia="zh-CN"/>
              </w:rPr>
            </w:pPr>
            <w:r>
              <w:rPr>
                <w:rFonts w:hint="eastAsia"/>
                <w:lang w:val="en-US" w:eastAsia="zh-CN"/>
              </w:rPr>
              <w:t>errMsg</w:t>
            </w:r>
          </w:p>
        </w:tc>
        <w:tc>
          <w:tcPr>
            <w:tcW w:w="3885" w:type="dxa"/>
            <w:vAlign w:val="center"/>
          </w:tcPr>
          <w:p>
            <w:pPr>
              <w:bidi w:val="0"/>
              <w:rPr>
                <w:rFonts w:hint="default"/>
                <w:lang w:val="en-US" w:eastAsia="zh-CN"/>
              </w:rPr>
            </w:pPr>
            <w:r>
              <w:rPr>
                <w:rFonts w:hint="eastAsia"/>
                <w:lang w:val="en-US" w:eastAsia="zh-CN"/>
              </w:rPr>
              <w:t>状态信息</w:t>
            </w:r>
          </w:p>
        </w:tc>
      </w:tr>
    </w:tbl>
    <w:p>
      <w:pPr>
        <w:rPr>
          <w:rFonts w:hint="eastAsia"/>
        </w:rPr>
      </w:pPr>
    </w:p>
    <w:p>
      <w:pPr>
        <w:tabs>
          <w:tab w:val="left" w:pos="4912"/>
        </w:tabs>
        <w:spacing w:after="31" w:afterLines="10"/>
        <w:jc w:val="lef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w:t>
      </w:r>
    </w:p>
    <w:p>
      <w:pPr>
        <w:tabs>
          <w:tab w:val="left" w:pos="4912"/>
        </w:tabs>
        <w:spacing w:after="31" w:afterLines="10"/>
        <w:jc w:val="left"/>
        <w:rPr>
          <w:rFonts w:hint="eastAsia" w:ascii="Times New Roman" w:hAnsi="Times New Roman" w:cs="Times New Roman"/>
          <w:szCs w:val="21"/>
          <w:lang w:val="en-US" w:eastAsia="zh-CN"/>
        </w:rPr>
      </w:pPr>
    </w:p>
    <w:p>
      <w:pPr>
        <w:tabs>
          <w:tab w:val="left" w:pos="4912"/>
        </w:tabs>
        <w:spacing w:after="31" w:afterLines="10"/>
        <w:jc w:val="left"/>
        <w:rPr>
          <w:rFonts w:hint="eastAsia" w:ascii="Times New Roman" w:hAnsi="Times New Roman" w:cs="Times New Roman"/>
          <w:szCs w:val="21"/>
          <w:lang w:val="en-US" w:eastAsia="zh-CN"/>
        </w:rPr>
      </w:pPr>
    </w:p>
    <w:p>
      <w:pPr>
        <w:tabs>
          <w:tab w:val="left" w:pos="4912"/>
        </w:tabs>
        <w:spacing w:after="31" w:afterLines="10"/>
        <w:jc w:val="left"/>
        <w:rPr>
          <w:rFonts w:hint="eastAsia" w:ascii="Times New Roman" w:hAnsi="Times New Roman" w:cs="Times New Roman"/>
          <w:szCs w:val="21"/>
          <w:lang w:val="en-US" w:eastAsia="zh-CN"/>
        </w:rPr>
      </w:pPr>
    </w:p>
    <w:p>
      <w:pPr>
        <w:tabs>
          <w:tab w:val="left" w:pos="4912"/>
        </w:tabs>
        <w:spacing w:after="31" w:afterLines="10"/>
        <w:jc w:val="left"/>
        <w:rPr>
          <w:rFonts w:hint="eastAsia" w:ascii="Times New Roman" w:hAnsi="Times New Roman" w:cs="Times New Roman"/>
          <w:szCs w:val="21"/>
          <w:lang w:val="en-US" w:eastAsia="zh-CN"/>
        </w:rPr>
      </w:pPr>
    </w:p>
    <w:p>
      <w:pPr>
        <w:pStyle w:val="3"/>
        <w:numPr>
          <w:ilvl w:val="0"/>
          <w:numId w:val="2"/>
        </w:numPr>
        <w:bidi w:val="0"/>
        <w:ind w:left="425" w:leftChars="0" w:hanging="425" w:firstLineChars="0"/>
      </w:pPr>
      <w:bookmarkStart w:id="48" w:name="_Toc12141"/>
      <w:r>
        <w:rPr>
          <w:rFonts w:hint="eastAsia"/>
          <w:lang w:val="en-US" w:eastAsia="zh-CN"/>
        </w:rPr>
        <w:t>临时取药界面</w:t>
      </w:r>
      <w:bookmarkEnd w:id="48"/>
    </w:p>
    <w:p>
      <w:pPr>
        <w:pStyle w:val="4"/>
        <w:numPr>
          <w:ilvl w:val="2"/>
          <w:numId w:val="28"/>
        </w:numPr>
        <w:bidi w:val="0"/>
      </w:pPr>
      <w:bookmarkStart w:id="49" w:name="_Toc26127"/>
      <w:bookmarkStart w:id="50" w:name="_Toc23063"/>
      <w:r>
        <w:rPr>
          <w:rFonts w:hint="eastAsia"/>
        </w:rPr>
        <w:t>概述</w:t>
      </w:r>
      <w:bookmarkEnd w:id="49"/>
      <w:bookmarkEnd w:id="50"/>
    </w:p>
    <w:p>
      <w:pPr>
        <w:bidi w:val="0"/>
        <w:ind w:firstLine="420" w:firstLineChars="0"/>
        <w:rPr>
          <w:b w:val="0"/>
          <w:bCs w:val="0"/>
        </w:rPr>
      </w:pPr>
      <w:r>
        <w:rPr>
          <w:rFonts w:hint="eastAsia"/>
          <w:b w:val="0"/>
          <w:bCs w:val="0"/>
          <w:lang w:val="en-US" w:eastAsia="zh-CN"/>
        </w:rPr>
        <w:t>获取药盒的8个药盒的药品信息,之后选择不同的药盒模块,设置取药数量并点击取药控制设备进行取药,界面等待取药完成后跳转到新的取药完成界面</w:t>
      </w:r>
      <w:r>
        <w:rPr>
          <w:rFonts w:hint="eastAsia"/>
          <w:b w:val="0"/>
          <w:bCs w:val="0"/>
        </w:rPr>
        <w:t>。</w:t>
      </w:r>
    </w:p>
    <w:p>
      <w:pPr>
        <w:bidi w:val="0"/>
        <w:rPr>
          <w:b/>
          <w:bCs/>
        </w:rPr>
      </w:pPr>
      <w:r>
        <w:rPr>
          <w:rFonts w:hint="eastAsia"/>
          <w:b/>
          <w:bCs/>
        </w:rPr>
        <w:t>药盒总览界面中涉及的指令有：</w:t>
      </w:r>
    </w:p>
    <w:p>
      <w:pPr>
        <w:numPr>
          <w:ilvl w:val="0"/>
          <w:numId w:val="29"/>
        </w:numPr>
        <w:bidi w:val="0"/>
      </w:pPr>
      <w:r>
        <w:rPr>
          <w:rFonts w:hint="eastAsia"/>
        </w:rPr>
        <w:t>向服务器询问每个药仓放入药品的相关信息；在4.3的Ⅰ中的指令相同；</w:t>
      </w:r>
    </w:p>
    <w:p>
      <w:pPr>
        <w:numPr>
          <w:ilvl w:val="0"/>
          <w:numId w:val="29"/>
        </w:numPr>
        <w:bidi w:val="0"/>
      </w:pPr>
      <w:r>
        <w:rPr>
          <w:rFonts w:hint="eastAsia"/>
        </w:rPr>
        <w:t>涉及从服务器拿取药信息；</w:t>
      </w:r>
    </w:p>
    <w:p>
      <w:pPr>
        <w:numPr>
          <w:ilvl w:val="0"/>
          <w:numId w:val="29"/>
        </w:numPr>
        <w:bidi w:val="0"/>
      </w:pPr>
      <w:r>
        <w:rPr>
          <w:rFonts w:hint="eastAsia"/>
          <w:lang w:val="en-US" w:eastAsia="zh-CN"/>
        </w:rPr>
        <w:t>查询日子查看取药详情</w:t>
      </w:r>
    </w:p>
    <w:p>
      <w:pPr>
        <w:bidi w:val="0"/>
        <w:rPr>
          <w:b/>
          <w:bCs/>
        </w:rPr>
      </w:pPr>
      <w:r>
        <w:rPr>
          <w:rFonts w:hint="eastAsia"/>
          <w:b/>
          <w:bCs/>
        </w:rPr>
        <w:t>在</w:t>
      </w:r>
      <w:r>
        <w:rPr>
          <w:b/>
          <w:bCs/>
        </w:rPr>
        <w:t>APP</w:t>
      </w:r>
      <w:r>
        <w:rPr>
          <w:rFonts w:hint="eastAsia"/>
          <w:b/>
          <w:bCs/>
        </w:rPr>
        <w:t>端的逻辑主要是：</w:t>
      </w:r>
    </w:p>
    <w:p>
      <w:pPr>
        <w:numPr>
          <w:ilvl w:val="0"/>
          <w:numId w:val="30"/>
        </w:numPr>
        <w:bidi w:val="0"/>
      </w:pPr>
      <w:r>
        <w:rPr>
          <w:rFonts w:hint="eastAsia"/>
        </w:rPr>
        <w:t>在进入该界面时，需要向服务器询问8个药仓的药品数据；</w:t>
      </w:r>
    </w:p>
    <w:p>
      <w:pPr>
        <w:numPr>
          <w:ilvl w:val="0"/>
          <w:numId w:val="30"/>
        </w:numPr>
        <w:bidi w:val="0"/>
      </w:pPr>
      <w:r>
        <w:rPr>
          <w:rFonts w:hint="eastAsia"/>
          <w:lang w:val="en-US" w:eastAsia="zh-CN"/>
        </w:rPr>
        <w:t>填写取药数量并进行取药</w:t>
      </w:r>
    </w:p>
    <w:p>
      <w:pPr>
        <w:numPr>
          <w:ilvl w:val="0"/>
          <w:numId w:val="30"/>
        </w:numPr>
        <w:bidi w:val="0"/>
      </w:pPr>
      <w:r>
        <w:rPr>
          <w:rFonts w:hint="eastAsia"/>
          <w:lang w:val="en-US" w:eastAsia="zh-CN"/>
        </w:rPr>
        <w:t>查询取药的日志信息</w:t>
      </w:r>
      <w:bookmarkStart w:id="51" w:name="_Toc10329"/>
    </w:p>
    <w:p>
      <w:pPr>
        <w:pStyle w:val="4"/>
        <w:numPr>
          <w:ilvl w:val="2"/>
          <w:numId w:val="28"/>
        </w:numPr>
        <w:bidi w:val="0"/>
      </w:pPr>
      <w:bookmarkStart w:id="52" w:name="_Toc32316"/>
      <w:r>
        <w:rPr>
          <w:rFonts w:hint="eastAsia"/>
        </w:rPr>
        <w:t>界面设计</w:t>
      </w:r>
      <w:bookmarkEnd w:id="51"/>
      <w:bookmarkEnd w:id="52"/>
    </w:p>
    <w:p>
      <w:pPr>
        <w:widowControl/>
        <w:jc w:val="left"/>
        <w:rPr>
          <w:sz w:val="24"/>
          <w:szCs w:val="24"/>
        </w:rPr>
      </w:pPr>
      <w:r>
        <w:rPr>
          <w:rFonts w:hint="eastAsia"/>
          <w:sz w:val="24"/>
          <w:szCs w:val="24"/>
        </w:rPr>
        <w:t xml:space="preserve"> </w:t>
      </w:r>
      <w:r>
        <w:rPr>
          <w:sz w:val="24"/>
          <w:szCs w:val="24"/>
        </w:rPr>
        <w:t xml:space="preserve"> </w:t>
      </w:r>
      <w:r>
        <w:drawing>
          <wp:inline distT="0" distB="0" distL="114300" distR="114300">
            <wp:extent cx="2096135" cy="3766185"/>
            <wp:effectExtent l="0" t="0" r="18415" b="571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16"/>
                    <a:stretch>
                      <a:fillRect/>
                    </a:stretch>
                  </pic:blipFill>
                  <pic:spPr>
                    <a:xfrm>
                      <a:off x="0" y="0"/>
                      <a:ext cx="2096135" cy="3766185"/>
                    </a:xfrm>
                    <a:prstGeom prst="rect">
                      <a:avLst/>
                    </a:prstGeom>
                    <a:noFill/>
                    <a:ln>
                      <a:noFill/>
                    </a:ln>
                  </pic:spPr>
                </pic:pic>
              </a:graphicData>
            </a:graphic>
          </wp:inline>
        </w:drawing>
      </w:r>
    </w:p>
    <w:p>
      <w:pPr>
        <w:pStyle w:val="4"/>
        <w:numPr>
          <w:ilvl w:val="2"/>
          <w:numId w:val="28"/>
        </w:numPr>
        <w:bidi w:val="0"/>
      </w:pPr>
      <w:bookmarkStart w:id="53" w:name="_Toc14474"/>
      <w:bookmarkStart w:id="54" w:name="_Toc13650"/>
      <w:r>
        <w:rPr>
          <w:rFonts w:hint="eastAsia"/>
        </w:rPr>
        <w:t>协议详情</w:t>
      </w:r>
      <w:bookmarkEnd w:id="53"/>
      <w:bookmarkEnd w:id="54"/>
    </w:p>
    <w:p>
      <w:pPr>
        <w:pStyle w:val="14"/>
        <w:numPr>
          <w:ilvl w:val="0"/>
          <w:numId w:val="31"/>
        </w:numPr>
        <w:spacing w:before="156" w:beforeLines="50"/>
        <w:ind w:left="720" w:leftChars="300" w:firstLineChars="0"/>
        <w:rPr>
          <w:b/>
          <w:bCs/>
          <w:color w:val="FF0000"/>
          <w:szCs w:val="21"/>
        </w:rPr>
      </w:pPr>
      <w:r>
        <w:rPr>
          <w:rFonts w:hint="eastAsia"/>
          <w:b/>
          <w:bCs/>
          <w:color w:val="FF0000"/>
          <w:szCs w:val="21"/>
        </w:rPr>
        <w:t>向服务器</w:t>
      </w:r>
      <w:r>
        <w:rPr>
          <w:rFonts w:hint="eastAsia"/>
          <w:b/>
          <w:bCs/>
          <w:color w:val="FF0000"/>
          <w:szCs w:val="21"/>
          <w:lang w:val="en-US" w:eastAsia="zh-CN"/>
        </w:rPr>
        <w:t>发送取药</w:t>
      </w:r>
      <w:r>
        <w:rPr>
          <w:rFonts w:hint="eastAsia"/>
          <w:b/>
          <w:bCs/>
          <w:color w:val="FF0000"/>
          <w:szCs w:val="21"/>
        </w:rPr>
        <w:t>（</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eastAsia="zh-CN"/>
        </w:rPr>
        <w:t>（</w:t>
      </w:r>
      <w:r>
        <w:rPr>
          <w:rFonts w:hint="eastAsia"/>
          <w:b/>
          <w:bCs/>
          <w:color w:val="FF0000"/>
          <w:szCs w:val="21"/>
          <w:lang w:val="en-US" w:eastAsia="zh-CN"/>
        </w:rPr>
        <w:t>POST</w:t>
      </w:r>
      <w:r>
        <w:rPr>
          <w:rFonts w:hint="eastAsia"/>
          <w:b/>
          <w:bCs/>
          <w:color w:val="FF0000"/>
          <w:szCs w:val="21"/>
          <w:lang w:eastAsia="zh-CN"/>
        </w:rPr>
        <w:t>）</w:t>
      </w:r>
    </w:p>
    <w:p>
      <w:pPr>
        <w:bidi w:val="0"/>
        <w:rPr>
          <w:rFonts w:hint="eastAsia"/>
        </w:rPr>
      </w:pPr>
      <w:r>
        <w:rPr>
          <w:rFonts w:hint="eastAsia"/>
        </w:rPr>
        <w:t>{</w:t>
      </w:r>
    </w:p>
    <w:p>
      <w:pPr>
        <w:bidi w:val="0"/>
        <w:rPr>
          <w:rFonts w:hint="eastAsia"/>
        </w:rPr>
      </w:pPr>
      <w:r>
        <w:rPr>
          <w:rFonts w:hint="eastAsia"/>
        </w:rPr>
        <w:t>serialNumber:</w:t>
      </w:r>
      <w:r>
        <w:rPr>
          <w:rFonts w:hint="default"/>
          <w:lang w:val="en-US" w:eastAsia="zh-CN"/>
        </w:rPr>
        <w:t>”</w:t>
      </w:r>
      <w:r>
        <w:rPr>
          <w:rFonts w:hint="eastAsia"/>
          <w:lang w:val="en-US" w:eastAsia="zh-CN"/>
        </w:rPr>
        <w:t>ecfabca7080d</w:t>
      </w:r>
      <w:r>
        <w:rPr>
          <w:rFonts w:hint="default"/>
          <w:lang w:val="en-US" w:eastAsia="zh-CN"/>
        </w:rPr>
        <w:t>”</w:t>
      </w:r>
      <w:r>
        <w:rPr>
          <w:rFonts w:hint="eastAsia"/>
        </w:rPr>
        <w:t>,</w:t>
      </w:r>
    </w:p>
    <w:p>
      <w:pPr>
        <w:bidi w:val="0"/>
        <w:rPr>
          <w:rFonts w:hint="eastAsia"/>
          <w:lang w:val="en-US" w:eastAsia="zh-CN"/>
        </w:rPr>
      </w:pPr>
      <w:r>
        <w:rPr>
          <w:rFonts w:hint="eastAsia"/>
        </w:rPr>
        <w:t>json:</w:t>
      </w:r>
      <w:r>
        <w:rPr>
          <w:rFonts w:hint="eastAsia"/>
          <w:lang w:val="en-US" w:eastAsia="zh-CN"/>
        </w:rPr>
        <w:t>{</w:t>
      </w:r>
    </w:p>
    <w:p>
      <w:pPr>
        <w:bidi w:val="0"/>
        <w:rPr>
          <w:rFonts w:hint="eastAsia"/>
        </w:rPr>
      </w:pPr>
      <w:r>
        <w:rPr>
          <w:rFonts w:hint="eastAsia"/>
        </w:rPr>
        <w:t>"type":"wantPillTemporary",</w:t>
      </w:r>
    </w:p>
    <w:p>
      <w:pPr>
        <w:bidi w:val="0"/>
        <w:rPr>
          <w:rFonts w:hint="eastAsia"/>
          <w:lang w:val="en-US" w:eastAsia="zh-CN"/>
        </w:rPr>
      </w:pPr>
      <w:r>
        <w:rPr>
          <w:rFonts w:hint="eastAsia"/>
        </w:rPr>
        <w:t>"number":[</w:t>
      </w:r>
      <w:r>
        <w:rPr>
          <w:rFonts w:hint="eastAsia"/>
          <w:lang w:val="en-US" w:eastAsia="zh-CN"/>
        </w:rPr>
        <w:t>1</w:t>
      </w:r>
      <w:r>
        <w:rPr>
          <w:rFonts w:hint="eastAsia"/>
        </w:rPr>
        <w:t>]</w:t>
      </w:r>
    </w:p>
    <w:p>
      <w:pPr>
        <w:bidi w:val="0"/>
        <w:rPr>
          <w:rFonts w:hint="eastAsia"/>
          <w:lang w:val="en-US" w:eastAsia="zh-CN"/>
        </w:rPr>
      </w:pPr>
      <w:r>
        <w:rPr>
          <w:rFonts w:hint="eastAsia"/>
          <w:lang w:val="en-US" w:eastAsia="zh-CN"/>
        </w:rPr>
        <w:t>}</w:t>
      </w:r>
    </w:p>
    <w:p>
      <w:pPr>
        <w:bidi w:val="0"/>
        <w:rPr>
          <w:rFonts w:hint="eastAsia"/>
        </w:rPr>
      </w:pPr>
      <w:r>
        <w:rPr>
          <w:rFonts w:hint="eastAsia"/>
        </w:rP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710"/>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restart"/>
            <w:vAlign w:val="center"/>
          </w:tcPr>
          <w:p>
            <w:pPr>
              <w:bidi w:val="0"/>
            </w:pPr>
            <w:r>
              <w:rPr>
                <w:rFonts w:hint="eastAsia"/>
              </w:rPr>
              <w:t>/app/wantPillTemporary</w:t>
            </w:r>
          </w:p>
        </w:tc>
        <w:tc>
          <w:tcPr>
            <w:tcW w:w="1747" w:type="dxa"/>
            <w:vMerge w:val="restart"/>
            <w:vAlign w:val="center"/>
          </w:tcPr>
          <w:p>
            <w:pPr>
              <w:bidi w:val="0"/>
              <w:rPr>
                <w:rFonts w:hint="default"/>
                <w:lang w:val="en-US" w:eastAsia="zh-CN"/>
              </w:rPr>
            </w:pPr>
            <w:r>
              <w:rPr>
                <w:rFonts w:hint="eastAsia"/>
                <w:lang w:val="en-US" w:eastAsia="zh-CN"/>
              </w:rPr>
              <w:t>向服务器发送取药</w:t>
            </w:r>
          </w:p>
        </w:tc>
        <w:tc>
          <w:tcPr>
            <w:tcW w:w="1710" w:type="dxa"/>
          </w:tcPr>
          <w:p>
            <w:pPr>
              <w:bidi w:val="0"/>
              <w:rPr>
                <w:rFonts w:hint="eastAsia"/>
                <w:lang w:eastAsia="zh-CN"/>
              </w:rPr>
            </w:pPr>
            <w:r>
              <w:rPr>
                <w:rFonts w:hint="eastAsia"/>
              </w:rPr>
              <w:t>serialNumber</w:t>
            </w:r>
          </w:p>
        </w:tc>
        <w:tc>
          <w:tcPr>
            <w:tcW w:w="3548" w:type="dxa"/>
          </w:tcPr>
          <w:p>
            <w:pPr>
              <w:bidi w:val="0"/>
              <w:rPr>
                <w:rFonts w:hint="default"/>
                <w:lang w:val="en-US" w:eastAsia="zh-CN"/>
              </w:rPr>
            </w:pPr>
            <w:r>
              <w:rPr>
                <w:rFonts w:hint="eastAsia"/>
                <w:lang w:val="en-US" w:eastAsia="zh-CN"/>
              </w:rPr>
              <w:t>设备序列号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eastAsia="zh-CN"/>
              </w:rPr>
            </w:pPr>
            <w:r>
              <w:rPr>
                <w:rFonts w:hint="eastAsia"/>
                <w:lang w:val="en-US" w:eastAsia="zh-CN"/>
              </w:rPr>
              <w:t>Json</w:t>
            </w:r>
          </w:p>
        </w:tc>
        <w:tc>
          <w:tcPr>
            <w:tcW w:w="3548" w:type="dxa"/>
            <w:vAlign w:val="center"/>
          </w:tcPr>
          <w:p>
            <w:pPr>
              <w:bidi w:val="0"/>
              <w:rPr>
                <w:rFonts w:hint="default"/>
                <w:lang w:val="en-US" w:eastAsia="zh-CN"/>
              </w:rPr>
            </w:pPr>
            <w:r>
              <w:rPr>
                <w:rFonts w:hint="eastAsia"/>
                <w:lang w:val="en-US" w:eastAsia="zh-CN"/>
              </w:rPr>
              <w:t>"type":"wantPillTemporary",:类型</w:t>
            </w:r>
          </w:p>
          <w:p>
            <w:pPr>
              <w:bidi w:val="0"/>
              <w:rPr>
                <w:rFonts w:hint="default"/>
                <w:lang w:val="en-US" w:eastAsia="zh-CN"/>
              </w:rPr>
            </w:pPr>
            <w:r>
              <w:rPr>
                <w:rFonts w:hint="eastAsia"/>
                <w:lang w:val="en-US" w:eastAsia="zh-CN"/>
              </w:rPr>
              <w:t>"number":[],:数量</w:t>
            </w:r>
          </w:p>
        </w:tc>
      </w:tr>
    </w:tbl>
    <w:p>
      <w:pPr>
        <w:bidi w:val="0"/>
        <w:rPr>
          <w:b/>
          <w:bCs/>
        </w:rPr>
      </w:pPr>
      <w:r>
        <w:rPr>
          <w:rFonts w:hint="eastAsia"/>
          <w:b/>
          <w:bCs/>
        </w:rPr>
        <w:t>A</w:t>
      </w:r>
      <w:r>
        <w:rPr>
          <w:b/>
          <w:bCs/>
        </w:rPr>
        <w:t>PP</w:t>
      </w:r>
      <w:r>
        <w:rPr>
          <w:rFonts w:hint="eastAsia"/>
          <w:b/>
          <w:bCs/>
        </w:rPr>
        <w:t>发送</w:t>
      </w:r>
      <w:r>
        <w:rPr>
          <w:rFonts w:hint="eastAsia"/>
          <w:b/>
          <w:bCs/>
          <w:lang w:val="en-US" w:eastAsia="zh-CN"/>
        </w:rPr>
        <w:t>取药指令</w:t>
      </w:r>
      <w:r>
        <w:rPr>
          <w:rFonts w:hint="eastAsia"/>
          <w:b/>
          <w:bCs/>
        </w:rPr>
        <w:t>至服务器指令的应答（服务器----&gt;APP）</w:t>
      </w:r>
    </w:p>
    <w:p>
      <w:pPr>
        <w:bidi w:val="0"/>
      </w:pPr>
      <w:r>
        <w:t>{</w:t>
      </w:r>
    </w:p>
    <w:p>
      <w:pPr>
        <w:bidi w:val="0"/>
      </w:pPr>
      <w:r>
        <w:t>"</w:t>
      </w:r>
      <w:r>
        <w:rPr>
          <w:rFonts w:hint="eastAsia"/>
          <w:lang w:val="en-US" w:eastAsia="zh-CN"/>
        </w:rPr>
        <w:t>data</w:t>
      </w:r>
      <w:r>
        <w:t>":"</w:t>
      </w:r>
      <w:r>
        <w:rPr>
          <w:rFonts w:hint="eastAsia"/>
          <w:lang w:val="en-US" w:eastAsia="zh-CN"/>
        </w:rPr>
        <w:t>null</w:t>
      </w:r>
      <w:r>
        <w:t xml:space="preserve"> ",</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pPr>
      <w: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710"/>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restart"/>
            <w:vAlign w:val="center"/>
          </w:tcPr>
          <w:p>
            <w:pPr>
              <w:bidi w:val="0"/>
            </w:pPr>
            <w:r>
              <w:rPr>
                <w:rFonts w:hint="eastAsia"/>
              </w:rPr>
              <w:t>/app/wantPillTemporary</w:t>
            </w:r>
          </w:p>
        </w:tc>
        <w:tc>
          <w:tcPr>
            <w:tcW w:w="1747" w:type="dxa"/>
            <w:vMerge w:val="restart"/>
            <w:vAlign w:val="center"/>
          </w:tcPr>
          <w:p>
            <w:pPr>
              <w:bidi w:val="0"/>
              <w:rPr>
                <w:rFonts w:hint="default"/>
                <w:lang w:val="en-US" w:eastAsia="zh-CN"/>
              </w:rPr>
            </w:pPr>
            <w:r>
              <w:rPr>
                <w:rFonts w:hint="eastAsia"/>
                <w:lang w:val="en-US" w:eastAsia="zh-CN"/>
              </w:rPr>
              <w:t>发送取药指令</w:t>
            </w:r>
          </w:p>
        </w:tc>
        <w:tc>
          <w:tcPr>
            <w:tcW w:w="1710" w:type="dxa"/>
          </w:tcPr>
          <w:p>
            <w:pPr>
              <w:bidi w:val="0"/>
              <w:rPr>
                <w:rFonts w:hint="eastAsia"/>
                <w:lang w:eastAsia="zh-CN"/>
              </w:rPr>
            </w:pPr>
            <w:r>
              <w:rPr>
                <w:rFonts w:hint="eastAsia"/>
                <w:lang w:val="en-US" w:eastAsia="zh-CN"/>
              </w:rPr>
              <w:t>data</w:t>
            </w:r>
          </w:p>
        </w:tc>
        <w:tc>
          <w:tcPr>
            <w:tcW w:w="3548" w:type="dxa"/>
          </w:tcPr>
          <w:p>
            <w:pPr>
              <w:bidi w:val="0"/>
              <w:rPr>
                <w:rFonts w:hint="default"/>
                <w:lang w:val="en-US" w:eastAsia="zh-CN"/>
              </w:rPr>
            </w:pPr>
            <w:r>
              <w:rPr>
                <w:rFonts w:hint="eastAsia"/>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eastAsia="zh-CN"/>
              </w:rPr>
            </w:pPr>
            <w:r>
              <w:rPr>
                <w:rFonts w:hint="eastAsia"/>
                <w:lang w:val="en-US" w:eastAsia="zh-CN"/>
              </w:rPr>
              <w:t>errCode</w:t>
            </w:r>
          </w:p>
        </w:tc>
        <w:tc>
          <w:tcPr>
            <w:tcW w:w="3548" w:type="dxa"/>
            <w:vAlign w:val="center"/>
          </w:tcPr>
          <w:p>
            <w:pPr>
              <w:bidi w:val="0"/>
              <w:rPr>
                <w:rFonts w:hint="eastAsia"/>
                <w:lang w:val="en-US" w:eastAsia="zh-CN"/>
              </w:rPr>
            </w:pPr>
            <w:r>
              <w:rPr>
                <w:rFonts w:hint="eastAsia"/>
                <w:lang w:val="en-US" w:eastAsia="zh-CN"/>
              </w:rPr>
              <w:t>1:成功</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val="en-US" w:eastAsia="zh-CN"/>
              </w:rPr>
            </w:pPr>
            <w:r>
              <w:rPr>
                <w:rFonts w:hint="eastAsia"/>
                <w:lang w:val="en-US" w:eastAsia="zh-CN"/>
              </w:rPr>
              <w:t>errMsg</w:t>
            </w:r>
          </w:p>
        </w:tc>
        <w:tc>
          <w:tcPr>
            <w:tcW w:w="3548" w:type="dxa"/>
            <w:vAlign w:val="center"/>
          </w:tcPr>
          <w:p>
            <w:pPr>
              <w:bidi w:val="0"/>
              <w:rPr>
                <w:rFonts w:hint="default"/>
                <w:lang w:val="en-US" w:eastAsia="zh-CN"/>
              </w:rPr>
            </w:pPr>
            <w:r>
              <w:rPr>
                <w:rFonts w:hint="eastAsia"/>
                <w:lang w:val="en-US" w:eastAsia="zh-CN"/>
              </w:rPr>
              <w:t>状态信息</w:t>
            </w:r>
          </w:p>
        </w:tc>
      </w:tr>
    </w:tbl>
    <w:p>
      <w:pPr>
        <w:pStyle w:val="14"/>
        <w:numPr>
          <w:ilvl w:val="0"/>
          <w:numId w:val="31"/>
        </w:numPr>
        <w:spacing w:before="156" w:beforeLines="50"/>
        <w:ind w:left="720" w:leftChars="300" w:firstLineChars="0"/>
        <w:rPr>
          <w:b/>
          <w:bCs/>
          <w:color w:val="FF0000"/>
          <w:szCs w:val="21"/>
        </w:rPr>
      </w:pPr>
      <w:r>
        <w:rPr>
          <w:rFonts w:hint="eastAsia"/>
          <w:b/>
          <w:bCs/>
          <w:color w:val="FF0000"/>
          <w:szCs w:val="21"/>
        </w:rPr>
        <w:t>向服务器</w:t>
      </w:r>
      <w:r>
        <w:rPr>
          <w:rFonts w:hint="eastAsia"/>
          <w:b/>
          <w:bCs/>
          <w:color w:val="FF0000"/>
          <w:szCs w:val="21"/>
          <w:lang w:val="en-US" w:eastAsia="zh-CN"/>
        </w:rPr>
        <w:t>发送获取临时取药日志</w:t>
      </w:r>
      <w:r>
        <w:rPr>
          <w:rFonts w:hint="eastAsia"/>
          <w:b/>
          <w:bCs/>
          <w:color w:val="FF0000"/>
          <w:szCs w:val="21"/>
        </w:rPr>
        <w:t>（</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eastAsia="zh-CN"/>
        </w:rPr>
        <w:t>（</w:t>
      </w:r>
      <w:r>
        <w:rPr>
          <w:rFonts w:hint="eastAsia"/>
          <w:b/>
          <w:bCs/>
          <w:color w:val="FF0000"/>
          <w:szCs w:val="21"/>
          <w:lang w:val="en-US" w:eastAsia="zh-CN"/>
        </w:rPr>
        <w:t>POST</w:t>
      </w:r>
      <w:r>
        <w:rPr>
          <w:rFonts w:hint="eastAsia"/>
          <w:b/>
          <w:bCs/>
          <w:color w:val="FF0000"/>
          <w:szCs w:val="21"/>
          <w:lang w:eastAsia="zh-CN"/>
        </w:rPr>
        <w:t>）</w:t>
      </w:r>
    </w:p>
    <w:p>
      <w:pPr>
        <w:bidi w:val="0"/>
        <w:rPr>
          <w:rFonts w:hint="eastAsia"/>
        </w:rPr>
      </w:pPr>
      <w:r>
        <w:rPr>
          <w:rFonts w:hint="eastAsia"/>
        </w:rPr>
        <w:t>{serialNumber:</w:t>
      </w:r>
      <w:r>
        <w:rPr>
          <w:rFonts w:hint="default"/>
          <w:lang w:val="en-US" w:eastAsia="zh-CN"/>
        </w:rPr>
        <w:t>”</w:t>
      </w:r>
      <w:r>
        <w:rPr>
          <w:rFonts w:hint="eastAsia"/>
          <w:lang w:val="en-US" w:eastAsia="zh-CN"/>
        </w:rPr>
        <w:t>ecfabca7080d</w:t>
      </w:r>
      <w:r>
        <w:rPr>
          <w:rFonts w:hint="default"/>
          <w:lang w:val="en-US" w:eastAsia="zh-CN"/>
        </w:rPr>
        <w:t>”</w:t>
      </w:r>
      <w:r>
        <w:rPr>
          <w:rFonts w:hint="eastAsia"/>
        </w:rPr>
        <w:t>,</w:t>
      </w:r>
    </w:p>
    <w:p>
      <w:pPr>
        <w:bidi w:val="0"/>
        <w:rPr>
          <w:rFonts w:hint="eastAsia"/>
        </w:rPr>
      </w:pPr>
      <w:r>
        <w:rPr>
          <w:rFonts w:hint="eastAsia"/>
        </w:rPr>
        <w:t>"type":"wantPillTemporary",</w:t>
      </w:r>
    </w:p>
    <w:p>
      <w:pPr>
        <w:bidi w:val="0"/>
        <w:rPr>
          <w:rFonts w:hint="eastAsia"/>
        </w:rPr>
      </w:pPr>
      <w:r>
        <w:rPr>
          <w:rFonts w:hint="eastAsia"/>
        </w:rP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710"/>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restart"/>
            <w:vAlign w:val="center"/>
          </w:tcPr>
          <w:p>
            <w:pPr>
              <w:bidi w:val="0"/>
            </w:pPr>
            <w:r>
              <w:rPr>
                <w:rFonts w:hint="eastAsia"/>
              </w:rPr>
              <w:t>/app/getTemExitForm</w:t>
            </w:r>
          </w:p>
        </w:tc>
        <w:tc>
          <w:tcPr>
            <w:tcW w:w="1747" w:type="dxa"/>
            <w:vMerge w:val="restart"/>
            <w:vAlign w:val="center"/>
          </w:tcPr>
          <w:p>
            <w:pPr>
              <w:bidi w:val="0"/>
              <w:rPr>
                <w:rFonts w:hint="default"/>
                <w:lang w:val="en-US" w:eastAsia="zh-CN"/>
              </w:rPr>
            </w:pPr>
            <w:r>
              <w:rPr>
                <w:rFonts w:hint="eastAsia"/>
                <w:lang w:val="en-US" w:eastAsia="zh-CN"/>
              </w:rPr>
              <w:t>临时取药后日志返回</w:t>
            </w:r>
          </w:p>
        </w:tc>
        <w:tc>
          <w:tcPr>
            <w:tcW w:w="1710" w:type="dxa"/>
          </w:tcPr>
          <w:p>
            <w:pPr>
              <w:bidi w:val="0"/>
              <w:rPr>
                <w:rFonts w:hint="eastAsia"/>
                <w:lang w:eastAsia="zh-CN"/>
              </w:rPr>
            </w:pPr>
            <w:r>
              <w:rPr>
                <w:rFonts w:hint="eastAsia"/>
              </w:rPr>
              <w:t>serialNumber</w:t>
            </w:r>
          </w:p>
        </w:tc>
        <w:tc>
          <w:tcPr>
            <w:tcW w:w="3548" w:type="dxa"/>
          </w:tcPr>
          <w:p>
            <w:pPr>
              <w:bidi w:val="0"/>
              <w:rPr>
                <w:rFonts w:hint="default"/>
                <w:lang w:val="en-US" w:eastAsia="zh-CN"/>
              </w:rPr>
            </w:pPr>
            <w:r>
              <w:rPr>
                <w:rFonts w:hint="eastAsia"/>
                <w:lang w:val="en-US" w:eastAsia="zh-CN"/>
              </w:rPr>
              <w:t>设备序列号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eastAsia="zh-CN"/>
              </w:rPr>
            </w:pPr>
            <w:r>
              <w:rPr>
                <w:rFonts w:hint="eastAsia"/>
              </w:rPr>
              <w:t>type</w:t>
            </w:r>
          </w:p>
        </w:tc>
        <w:tc>
          <w:tcPr>
            <w:tcW w:w="3548" w:type="dxa"/>
            <w:vAlign w:val="center"/>
          </w:tcPr>
          <w:p>
            <w:pPr>
              <w:bidi w:val="0"/>
              <w:rPr>
                <w:rFonts w:hint="default"/>
                <w:lang w:val="en-US" w:eastAsia="zh-CN"/>
              </w:rPr>
            </w:pPr>
            <w:r>
              <w:rPr>
                <w:rFonts w:hint="eastAsia"/>
                <w:lang w:val="en-US" w:eastAsia="zh-CN"/>
              </w:rPr>
              <w:t>取药类型</w:t>
            </w:r>
          </w:p>
        </w:tc>
      </w:tr>
    </w:tbl>
    <w:p>
      <w:pPr>
        <w:bidi w:val="0"/>
        <w:rPr>
          <w:rFonts w:hint="eastAsia"/>
          <w:b/>
          <w:bCs/>
        </w:rPr>
      </w:pPr>
      <w:r>
        <w:rPr>
          <w:rFonts w:hint="eastAsia"/>
          <w:b/>
          <w:bCs/>
        </w:rPr>
        <w:t>A</w:t>
      </w:r>
      <w:r>
        <w:rPr>
          <w:b/>
          <w:bCs/>
        </w:rPr>
        <w:t>PP</w:t>
      </w:r>
      <w:r>
        <w:rPr>
          <w:rFonts w:hint="eastAsia"/>
          <w:b/>
          <w:bCs/>
        </w:rPr>
        <w:t>发送</w:t>
      </w:r>
      <w:r>
        <w:rPr>
          <w:rFonts w:hint="eastAsia"/>
          <w:b/>
          <w:bCs/>
          <w:lang w:val="en-US" w:eastAsia="zh-CN"/>
        </w:rPr>
        <w:t>临时取药日志</w:t>
      </w:r>
      <w:r>
        <w:rPr>
          <w:rFonts w:hint="eastAsia"/>
          <w:b/>
          <w:bCs/>
        </w:rPr>
        <w:t>至服务器指令的应答（服务器----&gt;APP）</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Data{</w:t>
      </w:r>
    </w:p>
    <w:p>
      <w:pPr>
        <w:bidi w:val="0"/>
        <w:rPr>
          <w:rFonts w:hint="default"/>
          <w:sz w:val="24"/>
          <w:szCs w:val="22"/>
          <w:lang w:val="en-US" w:eastAsia="zh-CN"/>
        </w:rPr>
      </w:pPr>
      <w:r>
        <w:rPr>
          <w:rFonts w:hint="default"/>
          <w:sz w:val="24"/>
          <w:szCs w:val="22"/>
          <w:lang w:val="en-US" w:eastAsia="zh-CN"/>
        </w:rPr>
        <w:t>logPillPosition:logFormerName:</w:t>
      </w:r>
      <w:r>
        <w:rPr>
          <w:rFonts w:hint="eastAsia"/>
          <w:sz w:val="24"/>
          <w:szCs w:val="22"/>
          <w:lang w:val="en-US" w:eastAsia="zh-CN"/>
        </w:rPr>
        <w:t>1,</w:t>
      </w:r>
    </w:p>
    <w:p>
      <w:pPr>
        <w:bidi w:val="0"/>
        <w:rPr>
          <w:rFonts w:hint="eastAsia"/>
          <w:sz w:val="24"/>
          <w:szCs w:val="22"/>
          <w:lang w:val="en-US" w:eastAsia="zh-CN"/>
        </w:rPr>
      </w:pPr>
      <w:r>
        <w:rPr>
          <w:rFonts w:hint="default"/>
          <w:sz w:val="24"/>
          <w:szCs w:val="22"/>
          <w:lang w:val="en-US" w:eastAsia="zh-CN"/>
        </w:rPr>
        <w:t>logActualTakeNumber:</w:t>
      </w:r>
      <w:r>
        <w:rPr>
          <w:rFonts w:hint="eastAsia"/>
          <w:sz w:val="24"/>
          <w:szCs w:val="22"/>
          <w:lang w:val="en-US" w:eastAsia="zh-CN"/>
        </w:rPr>
        <w:t>15,</w:t>
      </w:r>
    </w:p>
    <w:p>
      <w:pPr>
        <w:bidi w:val="0"/>
        <w:rPr>
          <w:rFonts w:hint="default"/>
          <w:sz w:val="24"/>
          <w:szCs w:val="22"/>
          <w:lang w:val="en-US" w:eastAsia="zh-CN"/>
        </w:rPr>
      </w:pPr>
      <w:r>
        <w:rPr>
          <w:rFonts w:hint="default"/>
          <w:sz w:val="24"/>
          <w:szCs w:val="22"/>
          <w:lang w:val="en-US" w:eastAsia="zh-CN"/>
        </w:rPr>
        <w:t>logShouldTakeNumber</w:t>
      </w:r>
      <w:r>
        <w:rPr>
          <w:rFonts w:hint="eastAsia"/>
          <w:sz w:val="24"/>
          <w:szCs w:val="22"/>
          <w:lang w:val="en-US" w:eastAsia="zh-CN"/>
        </w:rPr>
        <w:t>:15</w:t>
      </w:r>
    </w:p>
    <w:p>
      <w:pPr>
        <w:bidi w:val="0"/>
        <w:rPr>
          <w:rFonts w:hint="eastAsia"/>
          <w:sz w:val="24"/>
          <w:szCs w:val="22"/>
          <w:lang w:val="en-US" w:eastAsia="zh-CN"/>
        </w:rPr>
      </w:pPr>
      <w:r>
        <w:rPr>
          <w:rFonts w:hint="default"/>
          <w:sz w:val="24"/>
          <w:szCs w:val="22"/>
          <w:lang w:val="en-US" w:eastAsia="zh-CN"/>
        </w:rPr>
        <w:t>logPillTotalNumber:</w:t>
      </w:r>
      <w:r>
        <w:rPr>
          <w:rFonts w:hint="eastAsia"/>
          <w:sz w:val="24"/>
          <w:szCs w:val="22"/>
          <w:lang w:val="en-US" w:eastAsia="zh-CN"/>
        </w:rPr>
        <w:t>20</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errCode:1,</w:t>
      </w:r>
    </w:p>
    <w:p>
      <w:pPr>
        <w:bidi w:val="0"/>
        <w:rPr>
          <w:rFonts w:hint="default"/>
          <w:lang w:val="en-US" w:eastAsia="zh-CN"/>
        </w:rPr>
      </w:pPr>
      <w:r>
        <w:rPr>
          <w:rFonts w:hint="eastAsia"/>
          <w:lang w:val="en-US" w:eastAsia="zh-CN"/>
        </w:rPr>
        <w:t>errMsg:</w:t>
      </w:r>
      <w:r>
        <w:rPr>
          <w:rFonts w:hint="default"/>
          <w:lang w:val="en-US" w:eastAsia="zh-CN"/>
        </w:rPr>
        <w:t>”</w:t>
      </w:r>
      <w:r>
        <w:rPr>
          <w:rFonts w:hint="eastAsia"/>
          <w:lang w:val="en-US" w:eastAsia="zh-CN"/>
        </w:rPr>
        <w:t>成功</w:t>
      </w:r>
      <w:r>
        <w:rPr>
          <w:rFonts w:hint="default"/>
          <w:lang w:val="en-US" w:eastAsia="zh-CN"/>
        </w:rPr>
        <w:t>”</w:t>
      </w:r>
    </w:p>
    <w:p>
      <w:pPr>
        <w:bidi w:val="0"/>
        <w:rPr>
          <w:rFonts w:hint="default"/>
          <w:lang w:val="en-US" w:eastAsia="zh-CN"/>
        </w:rPr>
      </w:pPr>
      <w:r>
        <w:rPr>
          <w:rFonts w:hint="eastAsia"/>
          <w:lang w:val="en-US" w:eastAsia="zh-CN"/>
        </w:rP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710"/>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restart"/>
            <w:vAlign w:val="center"/>
          </w:tcPr>
          <w:p>
            <w:pPr>
              <w:bidi w:val="0"/>
            </w:pPr>
            <w:r>
              <w:rPr>
                <w:rFonts w:hint="eastAsia"/>
              </w:rPr>
              <w:t>/app/getTemExitForm</w:t>
            </w:r>
          </w:p>
        </w:tc>
        <w:tc>
          <w:tcPr>
            <w:tcW w:w="1747" w:type="dxa"/>
            <w:vMerge w:val="restart"/>
            <w:vAlign w:val="center"/>
          </w:tcPr>
          <w:p>
            <w:pPr>
              <w:bidi w:val="0"/>
              <w:rPr>
                <w:rFonts w:hint="default"/>
                <w:lang w:val="en-US" w:eastAsia="zh-CN"/>
              </w:rPr>
            </w:pPr>
            <w:r>
              <w:rPr>
                <w:rFonts w:hint="eastAsia"/>
                <w:lang w:val="en-US" w:eastAsia="zh-CN"/>
              </w:rPr>
              <w:t>临时取药后日志返回</w:t>
            </w:r>
          </w:p>
        </w:tc>
        <w:tc>
          <w:tcPr>
            <w:tcW w:w="1710" w:type="dxa"/>
          </w:tcPr>
          <w:p>
            <w:pPr>
              <w:bidi w:val="0"/>
              <w:rPr>
                <w:rFonts w:hint="eastAsia"/>
                <w:lang w:eastAsia="zh-CN"/>
              </w:rPr>
            </w:pPr>
            <w:r>
              <w:rPr>
                <w:rFonts w:hint="eastAsia"/>
                <w:lang w:val="en-US" w:eastAsia="zh-CN"/>
              </w:rPr>
              <w:t>data</w:t>
            </w:r>
          </w:p>
        </w:tc>
        <w:tc>
          <w:tcPr>
            <w:tcW w:w="3548" w:type="dxa"/>
          </w:tcPr>
          <w:p>
            <w:pPr>
              <w:bidi w:val="0"/>
              <w:rPr>
                <w:rFonts w:hint="default"/>
                <w:lang w:val="en-US" w:eastAsia="zh-CN"/>
              </w:rPr>
            </w:pPr>
            <w:r>
              <w:rPr>
                <w:rFonts w:hint="default"/>
                <w:lang w:val="en-US" w:eastAsia="zh-CN"/>
              </w:rPr>
              <w:t>logPillPosition:logFormerName:</w:t>
            </w:r>
            <w:r>
              <w:rPr>
                <w:rFonts w:hint="eastAsia"/>
                <w:lang w:val="en-US" w:eastAsia="zh-CN"/>
              </w:rPr>
              <w:t>药仓</w:t>
            </w:r>
          </w:p>
          <w:p>
            <w:pPr>
              <w:bidi w:val="0"/>
              <w:rPr>
                <w:rFonts w:hint="default"/>
                <w:lang w:val="en-US" w:eastAsia="zh-CN"/>
              </w:rPr>
            </w:pPr>
            <w:r>
              <w:rPr>
                <w:rFonts w:hint="default"/>
                <w:lang w:val="en-US" w:eastAsia="zh-CN"/>
              </w:rPr>
              <w:t>logActualTakeNumber:</w:t>
            </w:r>
            <w:r>
              <w:rPr>
                <w:rFonts w:hint="eastAsia"/>
                <w:lang w:val="en-US" w:eastAsia="zh-CN"/>
              </w:rPr>
              <w:t>实际取药数量</w:t>
            </w:r>
          </w:p>
          <w:p>
            <w:pPr>
              <w:bidi w:val="0"/>
              <w:rPr>
                <w:rFonts w:hint="default"/>
                <w:lang w:val="en-US" w:eastAsia="zh-CN"/>
              </w:rPr>
            </w:pPr>
            <w:r>
              <w:rPr>
                <w:rFonts w:hint="default"/>
                <w:lang w:val="en-US" w:eastAsia="zh-CN"/>
              </w:rPr>
              <w:t>logShouldTakeNumber</w:t>
            </w:r>
            <w:r>
              <w:rPr>
                <w:rFonts w:hint="eastAsia"/>
                <w:lang w:val="en-US" w:eastAsia="zh-CN"/>
              </w:rPr>
              <w:t>:应取数量</w:t>
            </w:r>
          </w:p>
          <w:p>
            <w:pPr>
              <w:bidi w:val="0"/>
              <w:rPr>
                <w:rFonts w:hint="default"/>
                <w:lang w:val="en-US" w:eastAsia="zh-CN"/>
              </w:rPr>
            </w:pPr>
            <w:r>
              <w:rPr>
                <w:rFonts w:hint="default"/>
                <w:lang w:val="en-US" w:eastAsia="zh-CN"/>
              </w:rPr>
              <w:t>logPillTotalNumber:</w:t>
            </w:r>
            <w:r>
              <w:rPr>
                <w:rFonts w:hint="eastAsia"/>
                <w:lang w:val="en-US" w:eastAsia="zh-CN"/>
              </w:rPr>
              <w:t>药盒剩余数量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eastAsia="zh-CN"/>
              </w:rPr>
            </w:pPr>
            <w:r>
              <w:rPr>
                <w:rFonts w:hint="eastAsia"/>
                <w:lang w:val="en-US" w:eastAsia="zh-CN"/>
              </w:rPr>
              <w:t>errCode</w:t>
            </w:r>
          </w:p>
        </w:tc>
        <w:tc>
          <w:tcPr>
            <w:tcW w:w="3548" w:type="dxa"/>
            <w:vAlign w:val="center"/>
          </w:tcPr>
          <w:p>
            <w:pPr>
              <w:bidi w:val="0"/>
              <w:rPr>
                <w:rFonts w:hint="eastAsia"/>
                <w:lang w:val="en-US" w:eastAsia="zh-CN"/>
              </w:rPr>
            </w:pPr>
            <w:r>
              <w:rPr>
                <w:rFonts w:hint="eastAsia"/>
                <w:lang w:val="en-US" w:eastAsia="zh-CN"/>
              </w:rPr>
              <w:t xml:space="preserve">1:成功 </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val="en-US" w:eastAsia="zh-CN"/>
              </w:rPr>
            </w:pPr>
            <w:r>
              <w:rPr>
                <w:rFonts w:hint="eastAsia"/>
                <w:lang w:val="en-US" w:eastAsia="zh-CN"/>
              </w:rPr>
              <w:t>errMsg</w:t>
            </w:r>
          </w:p>
        </w:tc>
        <w:tc>
          <w:tcPr>
            <w:tcW w:w="3548" w:type="dxa"/>
            <w:vAlign w:val="center"/>
          </w:tcPr>
          <w:p>
            <w:pPr>
              <w:bidi w:val="0"/>
              <w:rPr>
                <w:rFonts w:hint="default"/>
                <w:lang w:val="en-US" w:eastAsia="zh-CN"/>
              </w:rPr>
            </w:pPr>
            <w:r>
              <w:rPr>
                <w:rFonts w:hint="eastAsia"/>
                <w:lang w:val="en-US" w:eastAsia="zh-CN"/>
              </w:rPr>
              <w:t>状态信息</w:t>
            </w:r>
          </w:p>
        </w:tc>
      </w:tr>
    </w:tbl>
    <w:p>
      <w:pPr>
        <w:bidi w:val="0"/>
      </w:pPr>
      <w:bookmarkStart w:id="55" w:name="OLE_LINK1"/>
    </w:p>
    <w:bookmarkEnd w:id="55"/>
    <w:p>
      <w:pPr>
        <w:pStyle w:val="14"/>
        <w:numPr>
          <w:ilvl w:val="0"/>
          <w:numId w:val="31"/>
        </w:numPr>
        <w:spacing w:before="156" w:beforeLines="50"/>
        <w:ind w:left="720" w:leftChars="300" w:firstLineChars="0"/>
        <w:rPr>
          <w:b/>
          <w:bCs/>
          <w:color w:val="FF0000"/>
          <w:szCs w:val="21"/>
        </w:rPr>
      </w:pPr>
      <w:r>
        <w:rPr>
          <w:rFonts w:hint="eastAsia"/>
          <w:b/>
          <w:bCs/>
          <w:color w:val="FF0000"/>
          <w:szCs w:val="21"/>
          <w:lang w:val="en-US" w:eastAsia="zh-CN"/>
        </w:rPr>
        <w:t>查询药盒状态日志</w:t>
      </w:r>
      <w:r>
        <w:rPr>
          <w:rFonts w:hint="eastAsia"/>
          <w:b/>
          <w:bCs/>
          <w:color w:val="FF0000"/>
          <w:szCs w:val="21"/>
        </w:rPr>
        <w:t>（</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serialNumber:this.serialNumber</w:t>
      </w:r>
    </w:p>
    <w:p>
      <w:pPr>
        <w:bidi w:val="0"/>
        <w:rPr>
          <w:rFonts w:hint="eastAsia"/>
          <w:lang w:val="en-US" w:eastAsia="zh-CN"/>
        </w:rPr>
      </w:pPr>
      <w:r>
        <w:rPr>
          <w:rFonts w:hint="eastAsia"/>
          <w:lang w:val="en-US" w:eastAsia="zh-CN"/>
        </w:rP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1"/>
        <w:gridCol w:w="1980"/>
        <w:gridCol w:w="1695"/>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721"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980"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381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721" w:type="dxa"/>
            <w:vAlign w:val="center"/>
          </w:tcPr>
          <w:p>
            <w:pPr>
              <w:bidi w:val="0"/>
            </w:pPr>
            <w:r>
              <w:rPr>
                <w:rFonts w:hint="eastAsia"/>
              </w:rPr>
              <w:t>/app/wantPillTemporary</w:t>
            </w:r>
          </w:p>
        </w:tc>
        <w:tc>
          <w:tcPr>
            <w:tcW w:w="1980" w:type="dxa"/>
            <w:vAlign w:val="center"/>
          </w:tcPr>
          <w:p>
            <w:pPr>
              <w:bidi w:val="0"/>
              <w:rPr>
                <w:rFonts w:hint="default"/>
                <w:lang w:val="en-US" w:eastAsia="zh-CN"/>
              </w:rPr>
            </w:pPr>
            <w:r>
              <w:rPr>
                <w:rFonts w:hint="eastAsia"/>
                <w:lang w:val="en-US" w:eastAsia="zh-CN"/>
              </w:rPr>
              <w:t>查询药盒状态</w:t>
            </w:r>
          </w:p>
        </w:tc>
        <w:tc>
          <w:tcPr>
            <w:tcW w:w="1695" w:type="dxa"/>
          </w:tcPr>
          <w:p>
            <w:pPr>
              <w:bidi w:val="0"/>
              <w:rPr>
                <w:rFonts w:hint="eastAsia"/>
                <w:lang w:eastAsia="zh-CN"/>
              </w:rPr>
            </w:pPr>
            <w:r>
              <w:rPr>
                <w:rFonts w:hint="eastAsia"/>
              </w:rPr>
              <w:t>serialNumber</w:t>
            </w:r>
          </w:p>
        </w:tc>
        <w:tc>
          <w:tcPr>
            <w:tcW w:w="2123" w:type="dxa"/>
          </w:tcPr>
          <w:p>
            <w:pPr>
              <w:bidi w:val="0"/>
              <w:rPr>
                <w:rFonts w:hint="default"/>
                <w:lang w:val="en-US" w:eastAsia="zh-CN"/>
              </w:rPr>
            </w:pPr>
            <w:r>
              <w:rPr>
                <w:rFonts w:hint="eastAsia"/>
                <w:lang w:val="en-US" w:eastAsia="zh-CN"/>
              </w:rPr>
              <w:t>设备序列号</w:t>
            </w:r>
          </w:p>
        </w:tc>
      </w:tr>
    </w:tbl>
    <w:p>
      <w:pPr>
        <w:spacing w:before="62" w:beforeLines="20" w:after="62" w:afterLines="20"/>
        <w:ind w:left="120" w:leftChars="50" w:firstLine="241" w:firstLineChars="100"/>
        <w:rPr>
          <w:rFonts w:asciiTheme="minorEastAsia" w:hAnsiTheme="minorEastAsia" w:cstheme="minorEastAsia"/>
          <w:b/>
          <w:bCs/>
          <w:szCs w:val="21"/>
        </w:rPr>
      </w:pPr>
      <w:r>
        <w:rPr>
          <w:rFonts w:hint="eastAsia" w:asciiTheme="minorEastAsia" w:hAnsiTheme="minorEastAsia" w:cstheme="minorEastAsia"/>
          <w:b/>
          <w:bCs/>
          <w:szCs w:val="21"/>
        </w:rPr>
        <w:t>A</w:t>
      </w:r>
      <w:r>
        <w:rPr>
          <w:rFonts w:asciiTheme="minorEastAsia" w:hAnsiTheme="minorEastAsia" w:cstheme="minorEastAsia"/>
          <w:b/>
          <w:bCs/>
          <w:szCs w:val="21"/>
        </w:rPr>
        <w:t>PP</w:t>
      </w:r>
      <w:r>
        <w:rPr>
          <w:rFonts w:hint="eastAsia" w:asciiTheme="minorEastAsia" w:hAnsiTheme="minorEastAsia" w:cstheme="minorEastAsia"/>
          <w:b/>
          <w:bCs/>
          <w:szCs w:val="21"/>
          <w:lang w:val="en-US" w:eastAsia="zh-CN"/>
        </w:rPr>
        <w:t>获取药盒状态指令</w:t>
      </w:r>
      <w:r>
        <w:rPr>
          <w:rFonts w:hint="eastAsia" w:asciiTheme="minorEastAsia" w:hAnsiTheme="minorEastAsia" w:cstheme="minorEastAsia"/>
          <w:b/>
          <w:bCs/>
          <w:szCs w:val="21"/>
        </w:rPr>
        <w:t>至服务器指令的应答（</w:t>
      </w:r>
      <w:r>
        <w:rPr>
          <w:rFonts w:hint="eastAsia" w:asciiTheme="minorEastAsia" w:hAnsiTheme="minorEastAsia" w:cstheme="minorEastAsia"/>
          <w:b/>
          <w:bCs/>
        </w:rPr>
        <w:t>服务器----&gt;APP</w:t>
      </w:r>
      <w:r>
        <w:rPr>
          <w:rFonts w:hint="eastAsia" w:asciiTheme="minorEastAsia" w:hAnsiTheme="minorEastAsia" w:cstheme="minorEastAsia"/>
          <w:b/>
          <w:bCs/>
          <w:szCs w:val="21"/>
        </w:rPr>
        <w:t>）</w:t>
      </w:r>
    </w:p>
    <w:p>
      <w:pPr>
        <w:bidi w:val="0"/>
      </w:pPr>
      <w:r>
        <w:t>{</w:t>
      </w:r>
    </w:p>
    <w:p>
      <w:pPr>
        <w:bidi w:val="0"/>
        <w:rPr>
          <w:rFonts w:hint="default"/>
          <w:lang w:val="en-US"/>
        </w:rPr>
      </w:pPr>
      <w:r>
        <w:t>"</w:t>
      </w:r>
      <w:r>
        <w:rPr>
          <w:rFonts w:hint="eastAsia"/>
          <w:lang w:val="en-US" w:eastAsia="zh-CN"/>
        </w:rPr>
        <w:t>data</w:t>
      </w:r>
      <w:r>
        <w:t>":</w:t>
      </w:r>
      <w:r>
        <w:rPr>
          <w:rFonts w:hint="eastAsia"/>
          <w:lang w:val="en-US" w:eastAsia="zh-CN"/>
        </w:rPr>
        <w:t>{</w:t>
      </w:r>
      <w:r>
        <w:rPr>
          <w:rFonts w:hint="default"/>
          <w:lang w:val="en-US" w:eastAsia="zh-CN"/>
        </w:rPr>
        <w:t>boxHostStatus</w:t>
      </w:r>
      <w:r>
        <w:rPr>
          <w:rFonts w:hint="eastAsia"/>
          <w:lang w:val="en-US" w:eastAsia="zh-CN"/>
        </w:rPr>
        <w:t>:0}</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rPr>
          <w:rFonts w:hint="eastAsia"/>
          <w:lang w:val="en-US" w:eastAsia="zh-CN"/>
        </w:rPr>
      </w:pPr>
      <w:r>
        <w:t>}</w:t>
      </w:r>
    </w:p>
    <w:tbl>
      <w:tblPr>
        <w:tblStyle w:val="12"/>
        <w:tblW w:w="841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5"/>
        <w:gridCol w:w="1726"/>
        <w:gridCol w:w="1690"/>
        <w:gridCol w:w="3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495"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26"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197"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495" w:type="dxa"/>
            <w:vMerge w:val="restart"/>
            <w:vAlign w:val="center"/>
          </w:tcPr>
          <w:p>
            <w:pPr>
              <w:bidi w:val="0"/>
            </w:pPr>
            <w:r>
              <w:rPr>
                <w:rFonts w:hint="eastAsia"/>
              </w:rPr>
              <w:t>/app/getTakePillCupStatust</w:t>
            </w:r>
          </w:p>
        </w:tc>
        <w:tc>
          <w:tcPr>
            <w:tcW w:w="1726" w:type="dxa"/>
            <w:vMerge w:val="restart"/>
            <w:vAlign w:val="center"/>
          </w:tcPr>
          <w:p>
            <w:pPr>
              <w:bidi w:val="0"/>
              <w:rPr>
                <w:rFonts w:hint="default"/>
                <w:lang w:val="en-US" w:eastAsia="zh-CN"/>
              </w:rPr>
            </w:pPr>
            <w:r>
              <w:rPr>
                <w:rFonts w:hint="eastAsia"/>
                <w:lang w:val="en-US" w:eastAsia="zh-CN"/>
              </w:rPr>
              <w:t>获取药盒状态</w:t>
            </w:r>
          </w:p>
        </w:tc>
        <w:tc>
          <w:tcPr>
            <w:tcW w:w="1690" w:type="dxa"/>
          </w:tcPr>
          <w:p>
            <w:pPr>
              <w:bidi w:val="0"/>
              <w:rPr>
                <w:rFonts w:hint="eastAsia"/>
                <w:lang w:eastAsia="zh-CN"/>
              </w:rPr>
            </w:pPr>
            <w:r>
              <w:rPr>
                <w:rFonts w:hint="eastAsia"/>
                <w:lang w:val="en-US" w:eastAsia="zh-CN"/>
              </w:rPr>
              <w:t>data</w:t>
            </w:r>
          </w:p>
        </w:tc>
        <w:tc>
          <w:tcPr>
            <w:tcW w:w="3507" w:type="dxa"/>
          </w:tcPr>
          <w:p>
            <w:pPr>
              <w:bidi w:val="0"/>
              <w:rPr>
                <w:rFonts w:hint="eastAsia"/>
                <w:lang w:val="en-US" w:eastAsia="zh-CN"/>
              </w:rPr>
            </w:pPr>
            <w:r>
              <w:rPr>
                <w:rFonts w:hint="default"/>
                <w:lang w:val="en-US" w:eastAsia="zh-CN"/>
              </w:rPr>
              <w:t>boxHostStatus</w:t>
            </w:r>
            <w:r>
              <w:rPr>
                <w:rFonts w:hint="eastAsia"/>
                <w:lang w:val="en-US" w:eastAsia="zh-CN"/>
              </w:rPr>
              <w:t>:</w:t>
            </w:r>
          </w:p>
          <w:p>
            <w:pPr>
              <w:bidi w:val="0"/>
              <w:rPr>
                <w:rFonts w:hint="default"/>
                <w:lang w:val="en-US" w:eastAsia="zh-CN"/>
              </w:rPr>
            </w:pPr>
            <w:r>
              <w:rPr>
                <w:rFonts w:hint="eastAsia"/>
                <w:lang w:val="en-US" w:eastAsia="zh-CN"/>
              </w:rPr>
              <w:t>1.正常</w:t>
            </w:r>
          </w:p>
          <w:p>
            <w:pPr>
              <w:bidi w:val="0"/>
              <w:rPr>
                <w:rFonts w:hint="default"/>
                <w:lang w:val="en-US" w:eastAsia="zh-CN"/>
              </w:rPr>
            </w:pPr>
            <w:r>
              <w:rPr>
                <w:rFonts w:hint="eastAsia"/>
                <w:lang w:val="en-US" w:eastAsia="zh-CN"/>
              </w:rPr>
              <w:t>2.药品未取出</w:t>
            </w:r>
          </w:p>
          <w:p>
            <w:pPr>
              <w:bidi w:val="0"/>
              <w:rPr>
                <w:rFonts w:hint="default"/>
                <w:lang w:val="en-US" w:eastAsia="zh-CN"/>
              </w:rPr>
            </w:pPr>
            <w:r>
              <w:rPr>
                <w:rFonts w:hint="eastAsia"/>
                <w:lang w:val="en-US" w:eastAsia="zh-CN"/>
              </w:rPr>
              <w:t>0.药品未放回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495" w:type="dxa"/>
            <w:vMerge w:val="continue"/>
            <w:vAlign w:val="center"/>
          </w:tcPr>
          <w:p>
            <w:pPr>
              <w:bidi w:val="0"/>
              <w:rPr>
                <w:rFonts w:hint="eastAsia"/>
                <w:lang w:eastAsia="zh-CN"/>
              </w:rPr>
            </w:pPr>
            <w:r>
              <w:rPr>
                <w:rFonts w:hint="eastAsia"/>
                <w:lang w:eastAsia="zh-CN"/>
              </w:rPr>
              <w:t>0</w:t>
            </w:r>
          </w:p>
        </w:tc>
        <w:tc>
          <w:tcPr>
            <w:tcW w:w="1726" w:type="dxa"/>
            <w:vMerge w:val="continue"/>
            <w:vAlign w:val="center"/>
          </w:tcPr>
          <w:p>
            <w:pPr>
              <w:bidi w:val="0"/>
            </w:pPr>
          </w:p>
        </w:tc>
        <w:tc>
          <w:tcPr>
            <w:tcW w:w="1690" w:type="dxa"/>
            <w:vAlign w:val="center"/>
          </w:tcPr>
          <w:p>
            <w:pPr>
              <w:bidi w:val="0"/>
              <w:rPr>
                <w:rFonts w:hint="eastAsia"/>
                <w:lang w:eastAsia="zh-CN"/>
              </w:rPr>
            </w:pPr>
            <w:r>
              <w:rPr>
                <w:rFonts w:hint="eastAsia"/>
                <w:lang w:val="en-US" w:eastAsia="zh-CN"/>
              </w:rPr>
              <w:t>errCode</w:t>
            </w:r>
          </w:p>
        </w:tc>
        <w:tc>
          <w:tcPr>
            <w:tcW w:w="3507" w:type="dxa"/>
            <w:vAlign w:val="center"/>
          </w:tcPr>
          <w:p>
            <w:pPr>
              <w:bidi w:val="0"/>
              <w:rPr>
                <w:rFonts w:hint="eastAsia"/>
                <w:lang w:val="en-US" w:eastAsia="zh-CN"/>
              </w:rPr>
            </w:pPr>
            <w:r>
              <w:rPr>
                <w:rFonts w:hint="eastAsia"/>
                <w:lang w:val="en-US" w:eastAsia="zh-CN"/>
              </w:rPr>
              <w:t xml:space="preserve">1:成功 </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495" w:type="dxa"/>
            <w:vMerge w:val="continue"/>
            <w:vAlign w:val="center"/>
          </w:tcPr>
          <w:p>
            <w:pPr>
              <w:bidi w:val="0"/>
              <w:rPr>
                <w:lang w:eastAsia="zh-TW"/>
              </w:rPr>
            </w:pPr>
          </w:p>
        </w:tc>
        <w:tc>
          <w:tcPr>
            <w:tcW w:w="1726" w:type="dxa"/>
            <w:vMerge w:val="continue"/>
            <w:vAlign w:val="center"/>
          </w:tcPr>
          <w:p>
            <w:pPr>
              <w:bidi w:val="0"/>
            </w:pPr>
          </w:p>
        </w:tc>
        <w:tc>
          <w:tcPr>
            <w:tcW w:w="1690" w:type="dxa"/>
            <w:vAlign w:val="center"/>
          </w:tcPr>
          <w:p>
            <w:pPr>
              <w:bidi w:val="0"/>
              <w:rPr>
                <w:rFonts w:hint="eastAsia"/>
                <w:lang w:val="en-US" w:eastAsia="zh-CN"/>
              </w:rPr>
            </w:pPr>
            <w:r>
              <w:rPr>
                <w:rFonts w:hint="eastAsia"/>
                <w:lang w:val="en-US" w:eastAsia="zh-CN"/>
              </w:rPr>
              <w:t>errMsg</w:t>
            </w:r>
          </w:p>
        </w:tc>
        <w:tc>
          <w:tcPr>
            <w:tcW w:w="3507" w:type="dxa"/>
            <w:vAlign w:val="center"/>
          </w:tcPr>
          <w:p>
            <w:pPr>
              <w:bidi w:val="0"/>
              <w:rPr>
                <w:rFonts w:hint="default"/>
                <w:lang w:val="en-US" w:eastAsia="zh-CN"/>
              </w:rPr>
            </w:pPr>
            <w:r>
              <w:rPr>
                <w:rFonts w:hint="eastAsia"/>
                <w:lang w:val="en-US" w:eastAsia="zh-CN"/>
              </w:rPr>
              <w:t>状态信息</w:t>
            </w:r>
          </w:p>
        </w:tc>
      </w:tr>
    </w:tbl>
    <w:p>
      <w:pPr>
        <w:ind w:firstLine="420" w:firstLineChars="0"/>
        <w:rPr>
          <w:rFonts w:hint="eastAsia"/>
          <w:sz w:val="24"/>
          <w:szCs w:val="24"/>
        </w:rPr>
        <w:sectPr>
          <w:pgSz w:w="11906" w:h="16838"/>
          <w:pgMar w:top="1440" w:right="1800" w:bottom="1440" w:left="1800" w:header="851" w:footer="992" w:gutter="0"/>
          <w:cols w:space="425" w:num="1"/>
          <w:docGrid w:type="lines" w:linePitch="312" w:charSpace="0"/>
        </w:sectPr>
      </w:pPr>
    </w:p>
    <w:p>
      <w:pPr>
        <w:pStyle w:val="3"/>
        <w:numPr>
          <w:ilvl w:val="0"/>
          <w:numId w:val="2"/>
        </w:numPr>
        <w:bidi w:val="0"/>
        <w:ind w:left="425" w:leftChars="0" w:hanging="425" w:firstLineChars="0"/>
        <w:rPr>
          <w:rFonts w:hint="eastAsia"/>
        </w:rPr>
      </w:pPr>
      <w:bookmarkStart w:id="56" w:name="_Toc13743"/>
      <w:bookmarkStart w:id="57" w:name="_Toc26095"/>
      <w:r>
        <w:rPr>
          <w:rFonts w:hint="eastAsia"/>
          <w:lang w:val="en-US" w:eastAsia="zh-CN"/>
        </w:rPr>
        <w:t>外出取药界面</w:t>
      </w:r>
      <w:bookmarkEnd w:id="56"/>
    </w:p>
    <w:p>
      <w:pPr>
        <w:pStyle w:val="4"/>
        <w:numPr>
          <w:ilvl w:val="2"/>
          <w:numId w:val="32"/>
        </w:numPr>
        <w:bidi w:val="0"/>
        <w:rPr>
          <w:rFonts w:hint="eastAsia"/>
        </w:rPr>
      </w:pPr>
      <w:bookmarkStart w:id="58" w:name="_Toc21295"/>
      <w:r>
        <w:rPr>
          <w:rFonts w:hint="eastAsia"/>
        </w:rPr>
        <w:t>概述</w:t>
      </w:r>
      <w:bookmarkEnd w:id="57"/>
      <w:r>
        <w:rPr>
          <w:rFonts w:hint="eastAsia"/>
          <w:lang w:val="en-US" w:eastAsia="zh-CN"/>
        </w:rPr>
        <w:t>:</w:t>
      </w:r>
      <w:bookmarkEnd w:id="58"/>
    </w:p>
    <w:p>
      <w:pPr>
        <w:bidi w:val="0"/>
        <w:ind w:firstLine="420" w:firstLineChars="0"/>
        <w:rPr>
          <w:rFonts w:hint="eastAsia"/>
          <w:lang w:val="en-US" w:eastAsia="zh-CN"/>
        </w:rPr>
      </w:pPr>
      <w:r>
        <w:rPr>
          <w:rFonts w:hint="eastAsia"/>
          <w:lang w:val="en-US" w:eastAsia="zh-CN"/>
        </w:rPr>
        <w:t>外出取药界面设置外出取药时间,改变外出取药模式,之后完成外出取药</w:t>
      </w:r>
      <w:r>
        <w:rPr>
          <w:rFonts w:hint="eastAsia"/>
        </w:rPr>
        <w:t>。</w:t>
      </w:r>
      <w:r>
        <w:rPr>
          <w:rFonts w:hint="eastAsia"/>
          <w:lang w:val="en-US" w:eastAsia="zh-CN"/>
        </w:rPr>
        <w:t>如果设置成外出取药模式再次进入不可取药,需要改变成自动模式后,进入重新设置外出模式,才可外出取药</w:t>
      </w:r>
    </w:p>
    <w:p>
      <w:pPr>
        <w:bidi w:val="0"/>
        <w:rPr>
          <w:b/>
          <w:bCs/>
        </w:rPr>
      </w:pPr>
      <w:r>
        <w:rPr>
          <w:rFonts w:hint="eastAsia"/>
          <w:b/>
          <w:bCs/>
        </w:rPr>
        <w:t>药盒总览界面中涉及的指令有：</w:t>
      </w:r>
    </w:p>
    <w:p>
      <w:pPr>
        <w:numPr>
          <w:ilvl w:val="0"/>
          <w:numId w:val="33"/>
        </w:numPr>
        <w:bidi w:val="0"/>
      </w:pPr>
      <w:r>
        <w:rPr>
          <w:rFonts w:hint="eastAsia"/>
          <w:lang w:val="en-US" w:eastAsia="zh-CN"/>
        </w:rPr>
        <w:t>向服务器查询药盒模式,与外出等时间</w:t>
      </w:r>
      <w:r>
        <w:rPr>
          <w:rFonts w:hint="eastAsia"/>
        </w:rPr>
        <w:t>；</w:t>
      </w:r>
    </w:p>
    <w:p>
      <w:pPr>
        <w:numPr>
          <w:ilvl w:val="0"/>
          <w:numId w:val="33"/>
        </w:numPr>
        <w:bidi w:val="0"/>
      </w:pPr>
      <w:r>
        <w:rPr>
          <w:rFonts w:hint="eastAsia"/>
          <w:lang w:val="en-US" w:eastAsia="zh-CN"/>
        </w:rPr>
        <w:t>保存药盒模式设置成外出模式</w:t>
      </w:r>
      <w:r>
        <w:rPr>
          <w:rFonts w:hint="eastAsia"/>
        </w:rPr>
        <w:t>；</w:t>
      </w:r>
    </w:p>
    <w:p>
      <w:pPr>
        <w:numPr>
          <w:ilvl w:val="0"/>
          <w:numId w:val="33"/>
        </w:numPr>
        <w:bidi w:val="0"/>
      </w:pPr>
      <w:r>
        <w:rPr>
          <w:rFonts w:hint="eastAsia"/>
          <w:lang w:val="en-US" w:eastAsia="zh-CN"/>
        </w:rPr>
        <w:t>进行外出取药</w:t>
      </w:r>
    </w:p>
    <w:p>
      <w:pPr>
        <w:bidi w:val="0"/>
        <w:rPr>
          <w:b/>
          <w:bCs/>
        </w:rPr>
      </w:pPr>
      <w:r>
        <w:rPr>
          <w:rFonts w:hint="eastAsia"/>
          <w:b/>
          <w:bCs/>
        </w:rPr>
        <w:t>在</w:t>
      </w:r>
      <w:r>
        <w:rPr>
          <w:b/>
          <w:bCs/>
        </w:rPr>
        <w:t>APP</w:t>
      </w:r>
      <w:r>
        <w:rPr>
          <w:rFonts w:hint="eastAsia"/>
          <w:b/>
          <w:bCs/>
        </w:rPr>
        <w:t>端的逻辑主要是：</w:t>
      </w:r>
    </w:p>
    <w:p>
      <w:pPr>
        <w:numPr>
          <w:ilvl w:val="0"/>
          <w:numId w:val="34"/>
        </w:numPr>
        <w:bidi w:val="0"/>
      </w:pPr>
      <w:r>
        <w:rPr>
          <w:rFonts w:hint="eastAsia"/>
          <w:lang w:val="en-US" w:eastAsia="zh-CN"/>
        </w:rPr>
        <w:t>向服务器查询药盒模式,与外出等时间</w:t>
      </w:r>
      <w:r>
        <w:rPr>
          <w:rFonts w:hint="eastAsia"/>
        </w:rPr>
        <w:t>；</w:t>
      </w:r>
    </w:p>
    <w:p>
      <w:pPr>
        <w:numPr>
          <w:ilvl w:val="0"/>
          <w:numId w:val="34"/>
        </w:numPr>
        <w:bidi w:val="0"/>
      </w:pPr>
      <w:r>
        <w:rPr>
          <w:rFonts w:hint="eastAsia"/>
          <w:lang w:val="en-US" w:eastAsia="zh-CN"/>
        </w:rPr>
        <w:t>修改外出模式</w:t>
      </w:r>
    </w:p>
    <w:p>
      <w:pPr>
        <w:numPr>
          <w:ilvl w:val="0"/>
          <w:numId w:val="34"/>
        </w:numPr>
        <w:bidi w:val="0"/>
      </w:pPr>
      <w:r>
        <w:rPr>
          <w:rFonts w:hint="eastAsia"/>
          <w:lang w:val="en-US" w:eastAsia="zh-CN"/>
        </w:rPr>
        <w:t>进行外出取药</w:t>
      </w:r>
    </w:p>
    <w:p>
      <w:pPr>
        <w:pStyle w:val="4"/>
        <w:numPr>
          <w:ilvl w:val="2"/>
          <w:numId w:val="32"/>
        </w:numPr>
        <w:bidi w:val="0"/>
        <w:spacing w:line="416" w:lineRule="auto"/>
      </w:pPr>
      <w:bookmarkStart w:id="59" w:name="_Toc16603"/>
      <w:bookmarkStart w:id="60" w:name="_Toc12437"/>
      <w:r>
        <w:rPr>
          <w:rFonts w:hint="eastAsia"/>
        </w:rPr>
        <w:t>界面设计</w:t>
      </w:r>
      <w:bookmarkEnd w:id="59"/>
      <w:bookmarkEnd w:id="60"/>
    </w:p>
    <w:p>
      <w:pPr>
        <w:rPr>
          <w:rFonts w:hint="eastAsia" w:eastAsia="宋体"/>
          <w:lang w:eastAsia="zh-CN"/>
        </w:rPr>
      </w:pPr>
      <w:r>
        <w:rPr>
          <w:rFonts w:hint="eastAsia" w:eastAsia="宋体"/>
          <w:lang w:eastAsia="zh-CN"/>
        </w:rPr>
        <w:drawing>
          <wp:inline distT="0" distB="0" distL="114300" distR="114300">
            <wp:extent cx="1612900" cy="3356610"/>
            <wp:effectExtent l="0" t="0" r="6350" b="15240"/>
            <wp:docPr id="13" name="图片 13" descr="微信图片_20200311160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200311160516"/>
                    <pic:cNvPicPr>
                      <a:picLocks noChangeAspect="1"/>
                    </pic:cNvPicPr>
                  </pic:nvPicPr>
                  <pic:blipFill>
                    <a:blip r:embed="rId17"/>
                    <a:stretch>
                      <a:fillRect/>
                    </a:stretch>
                  </pic:blipFill>
                  <pic:spPr>
                    <a:xfrm>
                      <a:off x="0" y="0"/>
                      <a:ext cx="1612900" cy="3356610"/>
                    </a:xfrm>
                    <a:prstGeom prst="rect">
                      <a:avLst/>
                    </a:prstGeom>
                  </pic:spPr>
                </pic:pic>
              </a:graphicData>
            </a:graphic>
          </wp:inline>
        </w:drawing>
      </w:r>
    </w:p>
    <w:p>
      <w:pPr>
        <w:pStyle w:val="4"/>
        <w:numPr>
          <w:ilvl w:val="2"/>
          <w:numId w:val="32"/>
        </w:numPr>
        <w:bidi w:val="0"/>
        <w:spacing w:line="416" w:lineRule="auto"/>
      </w:pPr>
      <w:bookmarkStart w:id="61" w:name="_Toc417"/>
      <w:r>
        <w:rPr>
          <w:rFonts w:hint="eastAsia"/>
        </w:rPr>
        <w:t>协议详情</w:t>
      </w:r>
      <w:bookmarkEnd w:id="61"/>
    </w:p>
    <w:p>
      <w:pPr>
        <w:pStyle w:val="14"/>
        <w:numPr>
          <w:ilvl w:val="0"/>
          <w:numId w:val="35"/>
        </w:numPr>
        <w:spacing w:before="156" w:beforeLines="50"/>
        <w:ind w:left="600" w:leftChars="250" w:firstLineChars="0"/>
        <w:rPr>
          <w:b/>
          <w:bCs/>
          <w:color w:val="FF0000"/>
          <w:szCs w:val="21"/>
        </w:rPr>
      </w:pPr>
      <w:r>
        <w:rPr>
          <w:rFonts w:hint="eastAsia"/>
          <w:b/>
          <w:bCs/>
          <w:color w:val="FF0000"/>
          <w:szCs w:val="21"/>
        </w:rPr>
        <w:t>向服务器询问</w:t>
      </w:r>
      <w:r>
        <w:rPr>
          <w:rFonts w:hint="eastAsia"/>
          <w:b/>
          <w:bCs/>
          <w:color w:val="FF0000"/>
          <w:szCs w:val="21"/>
          <w:lang w:val="en-US" w:eastAsia="zh-CN"/>
        </w:rPr>
        <w:t>外出模式</w:t>
      </w:r>
      <w:r>
        <w:rPr>
          <w:rFonts w:hint="eastAsia"/>
          <w:b/>
          <w:bCs/>
          <w:color w:val="FF0000"/>
          <w:szCs w:val="21"/>
        </w:rPr>
        <w:t>（</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rPr>
          <w:rFonts w:hint="eastAsia"/>
        </w:rPr>
      </w:pPr>
      <w:r>
        <w:rPr>
          <w:rFonts w:hint="eastAsia"/>
        </w:rPr>
        <w:t>{</w:t>
      </w:r>
    </w:p>
    <w:p>
      <w:pPr>
        <w:bidi w:val="0"/>
        <w:rPr>
          <w:rFonts w:hint="eastAsia"/>
          <w:lang w:val="en-US" w:eastAsia="zh-CN"/>
        </w:rPr>
      </w:pPr>
      <w:r>
        <w:rPr>
          <w:rFonts w:hint="eastAsia"/>
        </w:rPr>
        <w:t>serialNumber:</w:t>
      </w:r>
      <w:r>
        <w:rPr>
          <w:rFonts w:hint="eastAsia"/>
          <w:lang w:val="en-US" w:eastAsia="zh-CN"/>
        </w:rPr>
        <w:t>ecfabadc123</w:t>
      </w:r>
    </w:p>
    <w:p>
      <w:pPr>
        <w:bidi w:val="0"/>
        <w:rPr>
          <w:rFonts w:hint="eastAsia"/>
        </w:rPr>
      </w:pPr>
      <w:r>
        <w:rPr>
          <w:rFonts w:hint="eastAsia"/>
        </w:rP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1"/>
        <w:gridCol w:w="2115"/>
        <w:gridCol w:w="1920"/>
        <w:gridCol w:w="2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41"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2115"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4163"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241" w:type="dxa"/>
            <w:vAlign w:val="center"/>
          </w:tcPr>
          <w:p>
            <w:pPr>
              <w:bidi w:val="0"/>
            </w:pPr>
            <w:r>
              <w:rPr>
                <w:rFonts w:hint="eastAsia"/>
              </w:rPr>
              <w:t>/app/getPattern</w:t>
            </w:r>
          </w:p>
        </w:tc>
        <w:tc>
          <w:tcPr>
            <w:tcW w:w="2115" w:type="dxa"/>
            <w:vAlign w:val="center"/>
          </w:tcPr>
          <w:p>
            <w:pPr>
              <w:bidi w:val="0"/>
              <w:rPr>
                <w:rFonts w:hint="default"/>
                <w:lang w:val="en-US" w:eastAsia="zh-CN"/>
              </w:rPr>
            </w:pPr>
            <w:r>
              <w:rPr>
                <w:rFonts w:hint="eastAsia"/>
                <w:lang w:val="en-US" w:eastAsia="zh-CN"/>
              </w:rPr>
              <w:t>查询外出模式</w:t>
            </w:r>
          </w:p>
        </w:tc>
        <w:tc>
          <w:tcPr>
            <w:tcW w:w="1920" w:type="dxa"/>
          </w:tcPr>
          <w:p>
            <w:pPr>
              <w:bidi w:val="0"/>
              <w:rPr>
                <w:rFonts w:hint="eastAsia"/>
                <w:lang w:eastAsia="zh-CN"/>
              </w:rPr>
            </w:pPr>
            <w:r>
              <w:rPr>
                <w:rFonts w:hint="eastAsia"/>
              </w:rPr>
              <w:t>serialNumber</w:t>
            </w:r>
          </w:p>
        </w:tc>
        <w:tc>
          <w:tcPr>
            <w:tcW w:w="2243" w:type="dxa"/>
          </w:tcPr>
          <w:p>
            <w:pPr>
              <w:bidi w:val="0"/>
              <w:rPr>
                <w:rFonts w:hint="default"/>
                <w:lang w:val="en-US" w:eastAsia="zh-CN"/>
              </w:rPr>
            </w:pPr>
            <w:r>
              <w:rPr>
                <w:rFonts w:hint="eastAsia"/>
                <w:lang w:val="en-US" w:eastAsia="zh-CN"/>
              </w:rPr>
              <w:t>设备序列号</w:t>
            </w:r>
          </w:p>
        </w:tc>
      </w:tr>
    </w:tbl>
    <w:p>
      <w:pPr>
        <w:bidi w:val="0"/>
        <w:rPr>
          <w:rFonts w:hint="eastAsia"/>
        </w:rPr>
      </w:pPr>
      <w:r>
        <w:rPr>
          <w:rFonts w:hint="eastAsia"/>
          <w:b/>
          <w:bCs/>
          <w:lang w:val="en-US" w:eastAsia="zh-CN"/>
        </w:rPr>
        <w:t>外出模式服务器</w:t>
      </w:r>
      <w:r>
        <w:rPr>
          <w:rFonts w:hint="eastAsia"/>
          <w:b/>
          <w:bCs/>
        </w:rPr>
        <w:t>的应答（服务器----&gt;APP）指令</w:t>
      </w:r>
    </w:p>
    <w:p>
      <w:pPr>
        <w:bidi w:val="0"/>
      </w:pPr>
      <w:r>
        <w:t>{</w:t>
      </w:r>
    </w:p>
    <w:p>
      <w:pPr>
        <w:bidi w:val="0"/>
        <w:rPr>
          <w:rFonts w:hint="eastAsia"/>
          <w:lang w:val="en-US" w:eastAsia="zh-CN"/>
        </w:rPr>
      </w:pPr>
      <w:r>
        <w:t>"</w:t>
      </w:r>
      <w:r>
        <w:rPr>
          <w:rFonts w:hint="eastAsia"/>
          <w:lang w:val="en-US" w:eastAsia="zh-CN"/>
        </w:rPr>
        <w:t>data</w:t>
      </w:r>
      <w:r>
        <w:t>":</w:t>
      </w:r>
      <w:r>
        <w:rPr>
          <w:rFonts w:hint="eastAsia"/>
          <w:lang w:val="en-US" w:eastAsia="zh-CN"/>
        </w:rPr>
        <w:t>{</w:t>
      </w:r>
    </w:p>
    <w:p>
      <w:pPr>
        <w:bidi w:val="0"/>
        <w:rPr>
          <w:rFonts w:hint="eastAsia"/>
          <w:lang w:val="en-US" w:eastAsia="zh-CN"/>
        </w:rPr>
      </w:pPr>
      <w:r>
        <w:rPr>
          <w:rFonts w:hint="default"/>
          <w:lang w:val="en-US" w:eastAsia="zh-CN"/>
        </w:rPr>
        <w:t>timezone</w:t>
      </w:r>
      <w:r>
        <w:rPr>
          <w:rFonts w:hint="eastAsia"/>
          <w:lang w:val="en-US" w:eastAsia="zh-CN"/>
        </w:rPr>
        <w:t>:8,</w:t>
      </w:r>
    </w:p>
    <w:p>
      <w:pPr>
        <w:bidi w:val="0"/>
        <w:rPr>
          <w:rFonts w:hint="eastAsia"/>
          <w:lang w:val="en-US" w:eastAsia="zh-CN"/>
        </w:rPr>
      </w:pPr>
      <w:r>
        <w:rPr>
          <w:rFonts w:hint="default"/>
          <w:lang w:val="en-US" w:eastAsia="zh-CN"/>
        </w:rPr>
        <w:t>exitEndTime</w:t>
      </w:r>
      <w:r>
        <w:rPr>
          <w:rFonts w:hint="eastAsia"/>
          <w:lang w:val="en-US" w:eastAsia="zh-CN"/>
        </w:rPr>
        <w:t>:</w:t>
      </w:r>
      <w:r>
        <w:rPr>
          <w:rFonts w:hint="default"/>
          <w:lang w:val="en-US" w:eastAsia="zh-CN"/>
        </w:rPr>
        <w:t>”</w:t>
      </w:r>
      <w:r>
        <w:rPr>
          <w:rFonts w:hint="eastAsia"/>
          <w:lang w:val="en-US" w:eastAsia="zh-CN"/>
        </w:rPr>
        <w:t>2020-02-02 1:00</w:t>
      </w:r>
      <w:r>
        <w:rPr>
          <w:rFonts w:hint="default"/>
          <w:lang w:val="en-US" w:eastAsia="zh-CN"/>
        </w:rPr>
        <w:t>”</w:t>
      </w:r>
      <w:r>
        <w:rPr>
          <w:rFonts w:hint="eastAsia"/>
          <w:lang w:val="en-US" w:eastAsia="zh-CN"/>
        </w:rPr>
        <w:t>,</w:t>
      </w:r>
    </w:p>
    <w:p>
      <w:pPr>
        <w:bidi w:val="0"/>
        <w:rPr>
          <w:rFonts w:hint="eastAsia"/>
          <w:lang w:val="en-US" w:eastAsia="zh-CN"/>
        </w:rPr>
      </w:pPr>
      <w:r>
        <w:rPr>
          <w:rFonts w:hint="default"/>
          <w:lang w:val="en-US" w:eastAsia="zh-CN"/>
        </w:rPr>
        <w:t>outsideOrnot</w:t>
      </w:r>
      <w:r>
        <w:rPr>
          <w:rFonts w:hint="eastAsia"/>
          <w:lang w:val="en-US" w:eastAsia="zh-CN"/>
        </w:rPr>
        <w:t>:1,</w:t>
      </w:r>
    </w:p>
    <w:p>
      <w:pPr>
        <w:bidi w:val="0"/>
        <w:rPr>
          <w:rFonts w:hint="default"/>
          <w:lang w:val="en-US" w:eastAsia="zh-CN"/>
        </w:rPr>
      </w:pPr>
      <w:r>
        <w:rPr>
          <w:rFonts w:hint="default"/>
          <w:lang w:val="en-US" w:eastAsia="zh-CN"/>
        </w:rPr>
        <w:t>exitStartTime</w:t>
      </w:r>
      <w:r>
        <w:rPr>
          <w:rFonts w:hint="eastAsia"/>
          <w:lang w:val="en-US" w:eastAsia="zh-CN"/>
        </w:rPr>
        <w:t>:</w:t>
      </w:r>
      <w:r>
        <w:rPr>
          <w:rFonts w:hint="default"/>
          <w:lang w:val="en-US" w:eastAsia="zh-CN"/>
        </w:rPr>
        <w:t>”</w:t>
      </w:r>
      <w:r>
        <w:rPr>
          <w:rFonts w:hint="eastAsia"/>
          <w:lang w:val="en-US" w:eastAsia="zh-CN"/>
        </w:rPr>
        <w:t>2020-02-02 12:00</w:t>
      </w:r>
      <w:r>
        <w:rPr>
          <w:rFonts w:hint="default"/>
          <w:lang w:val="en-US" w:eastAsia="zh-CN"/>
        </w:rPr>
        <w:t>”</w:t>
      </w:r>
    </w:p>
    <w:p>
      <w:pPr>
        <w:bidi w:val="0"/>
      </w:pPr>
      <w:r>
        <w:rPr>
          <w:rFonts w:hint="eastAsia"/>
          <w:lang w:val="en-US" w:eastAsia="zh-CN"/>
        </w:rPr>
        <w:t>}</w:t>
      </w:r>
      <w:r>
        <w:t>,</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rPr>
          <w:rFonts w:hint="eastAsia"/>
        </w:rPr>
      </w:pPr>
      <w: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710"/>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restart"/>
            <w:vAlign w:val="center"/>
          </w:tcPr>
          <w:p>
            <w:pPr>
              <w:bidi w:val="0"/>
            </w:pPr>
            <w:r>
              <w:rPr>
                <w:rFonts w:hint="eastAsia"/>
              </w:rPr>
              <w:t>/app/getPattern</w:t>
            </w:r>
          </w:p>
        </w:tc>
        <w:tc>
          <w:tcPr>
            <w:tcW w:w="1747" w:type="dxa"/>
            <w:vMerge w:val="restart"/>
            <w:vAlign w:val="center"/>
          </w:tcPr>
          <w:p>
            <w:pPr>
              <w:bidi w:val="0"/>
              <w:rPr>
                <w:rFonts w:hint="default"/>
                <w:lang w:val="en-US" w:eastAsia="zh-CN"/>
              </w:rPr>
            </w:pPr>
            <w:r>
              <w:rPr>
                <w:rFonts w:hint="eastAsia"/>
                <w:lang w:val="en-US" w:eastAsia="zh-CN"/>
              </w:rPr>
              <w:t>查询外出模式</w:t>
            </w:r>
          </w:p>
        </w:tc>
        <w:tc>
          <w:tcPr>
            <w:tcW w:w="1710" w:type="dxa"/>
          </w:tcPr>
          <w:p>
            <w:pPr>
              <w:bidi w:val="0"/>
              <w:rPr>
                <w:rFonts w:hint="eastAsia"/>
                <w:lang w:eastAsia="zh-CN"/>
              </w:rPr>
            </w:pPr>
            <w:r>
              <w:rPr>
                <w:rFonts w:hint="eastAsia"/>
                <w:lang w:val="en-US" w:eastAsia="zh-CN"/>
              </w:rPr>
              <w:t>data</w:t>
            </w:r>
          </w:p>
        </w:tc>
        <w:tc>
          <w:tcPr>
            <w:tcW w:w="3548" w:type="dxa"/>
          </w:tcPr>
          <w:p>
            <w:pPr>
              <w:bidi w:val="0"/>
              <w:rPr>
                <w:rFonts w:hint="eastAsia"/>
                <w:lang w:val="en-US" w:eastAsia="zh-CN"/>
              </w:rPr>
            </w:pPr>
            <w:r>
              <w:rPr>
                <w:rFonts w:hint="default"/>
                <w:lang w:val="en-US" w:eastAsia="zh-CN"/>
              </w:rPr>
              <w:t>timezone</w:t>
            </w:r>
            <w:r>
              <w:rPr>
                <w:rFonts w:hint="eastAsia"/>
                <w:lang w:val="en-US" w:eastAsia="zh-CN"/>
              </w:rPr>
              <w:t>:时区,</w:t>
            </w:r>
          </w:p>
          <w:p>
            <w:pPr>
              <w:bidi w:val="0"/>
              <w:rPr>
                <w:rFonts w:hint="eastAsia"/>
                <w:lang w:val="en-US" w:eastAsia="zh-CN"/>
              </w:rPr>
            </w:pPr>
            <w:r>
              <w:rPr>
                <w:rFonts w:hint="default"/>
                <w:lang w:val="en-US" w:eastAsia="zh-CN"/>
              </w:rPr>
              <w:t>exitEndTime</w:t>
            </w:r>
            <w:r>
              <w:rPr>
                <w:rFonts w:hint="eastAsia"/>
                <w:lang w:val="en-US" w:eastAsia="zh-CN"/>
              </w:rPr>
              <w:t>:结束时间,</w:t>
            </w:r>
          </w:p>
          <w:p>
            <w:pPr>
              <w:bidi w:val="0"/>
              <w:rPr>
                <w:rFonts w:hint="eastAsia"/>
                <w:lang w:val="en-US" w:eastAsia="zh-CN"/>
              </w:rPr>
            </w:pPr>
            <w:r>
              <w:rPr>
                <w:rFonts w:hint="default"/>
                <w:lang w:val="en-US" w:eastAsia="zh-CN"/>
              </w:rPr>
              <w:t>outsideOrnot</w:t>
            </w:r>
            <w:r>
              <w:rPr>
                <w:rFonts w:hint="eastAsia"/>
                <w:lang w:val="en-US" w:eastAsia="zh-CN"/>
              </w:rPr>
              <w:t>:状态 1:外出 0:自动</w:t>
            </w:r>
          </w:p>
          <w:p>
            <w:pPr>
              <w:bidi w:val="0"/>
              <w:rPr>
                <w:rFonts w:hint="default"/>
                <w:lang w:val="en-US" w:eastAsia="zh-CN"/>
              </w:rPr>
            </w:pPr>
            <w:r>
              <w:rPr>
                <w:rFonts w:hint="default"/>
                <w:lang w:val="en-US" w:eastAsia="zh-CN"/>
              </w:rPr>
              <w:t>exitStartTime</w:t>
            </w: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eastAsia="zh-CN"/>
              </w:rPr>
            </w:pPr>
            <w:r>
              <w:rPr>
                <w:rFonts w:hint="eastAsia"/>
                <w:lang w:val="en-US" w:eastAsia="zh-CN"/>
              </w:rPr>
              <w:t>errCode</w:t>
            </w:r>
          </w:p>
        </w:tc>
        <w:tc>
          <w:tcPr>
            <w:tcW w:w="3548" w:type="dxa"/>
            <w:vAlign w:val="center"/>
          </w:tcPr>
          <w:p>
            <w:pPr>
              <w:bidi w:val="0"/>
              <w:rPr>
                <w:rFonts w:hint="eastAsia"/>
                <w:lang w:val="en-US" w:eastAsia="zh-CN"/>
              </w:rPr>
            </w:pPr>
            <w:r>
              <w:rPr>
                <w:rFonts w:hint="eastAsia"/>
                <w:lang w:val="en-US" w:eastAsia="zh-CN"/>
              </w:rPr>
              <w:t xml:space="preserve">1:成功 </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val="en-US" w:eastAsia="zh-CN"/>
              </w:rPr>
            </w:pPr>
            <w:r>
              <w:rPr>
                <w:rFonts w:hint="eastAsia"/>
                <w:lang w:val="en-US" w:eastAsia="zh-CN"/>
              </w:rPr>
              <w:t>errMsg</w:t>
            </w:r>
          </w:p>
        </w:tc>
        <w:tc>
          <w:tcPr>
            <w:tcW w:w="3548" w:type="dxa"/>
            <w:vAlign w:val="center"/>
          </w:tcPr>
          <w:p>
            <w:pPr>
              <w:bidi w:val="0"/>
              <w:rPr>
                <w:rFonts w:hint="default"/>
                <w:lang w:val="en-US" w:eastAsia="zh-CN"/>
              </w:rPr>
            </w:pPr>
            <w:r>
              <w:rPr>
                <w:rFonts w:hint="eastAsia"/>
                <w:lang w:val="en-US" w:eastAsia="zh-CN"/>
              </w:rPr>
              <w:t>状态信息</w:t>
            </w:r>
          </w:p>
        </w:tc>
      </w:tr>
    </w:tbl>
    <w:p>
      <w:pPr>
        <w:pStyle w:val="14"/>
        <w:numPr>
          <w:ilvl w:val="0"/>
          <w:numId w:val="35"/>
        </w:numPr>
        <w:spacing w:before="156" w:beforeLines="50"/>
        <w:ind w:left="600" w:leftChars="250" w:firstLineChars="0"/>
        <w:rPr>
          <w:b/>
          <w:bCs/>
          <w:color w:val="FF0000"/>
          <w:szCs w:val="21"/>
        </w:rPr>
      </w:pPr>
      <w:r>
        <w:rPr>
          <w:rFonts w:hint="eastAsia"/>
          <w:b/>
          <w:bCs/>
          <w:color w:val="FF0000"/>
          <w:szCs w:val="21"/>
          <w:lang w:val="en-US" w:eastAsia="zh-CN"/>
        </w:rPr>
        <w:t>改变药盒外出模式</w:t>
      </w:r>
      <w:r>
        <w:rPr>
          <w:rFonts w:hint="eastAsia"/>
          <w:b/>
          <w:bCs/>
          <w:color w:val="FF0000"/>
          <w:szCs w:val="21"/>
        </w:rPr>
        <w:t>（</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rPr>
          <w:rFonts w:hint="eastAsia"/>
        </w:rPr>
      </w:pPr>
      <w:r>
        <w:rPr>
          <w:rFonts w:hint="eastAsia"/>
        </w:rPr>
        <w:t>{</w:t>
      </w:r>
    </w:p>
    <w:p>
      <w:pPr>
        <w:bidi w:val="0"/>
        <w:rPr>
          <w:rFonts w:hint="eastAsia"/>
          <w:lang w:val="en-US" w:eastAsia="zh-CN"/>
        </w:rPr>
      </w:pPr>
      <w:r>
        <w:rPr>
          <w:rFonts w:hint="eastAsia"/>
        </w:rPr>
        <w:t>serialNumber:</w:t>
      </w:r>
      <w:r>
        <w:rPr>
          <w:rFonts w:hint="eastAsia"/>
          <w:lang w:val="en-US" w:eastAsia="zh-CN"/>
        </w:rPr>
        <w:t>ecfabadc123,</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"type":"changeMode",</w:t>
      </w:r>
    </w:p>
    <w:p>
      <w:pPr>
        <w:bidi w:val="0"/>
        <w:rPr>
          <w:rFonts w:hint="default"/>
          <w:lang w:val="en-US" w:eastAsia="zh-CN"/>
        </w:rPr>
      </w:pPr>
      <w:r>
        <w:rPr>
          <w:rFonts w:hint="default"/>
          <w:lang w:val="en-US" w:eastAsia="zh-CN"/>
        </w:rPr>
        <w:tab/>
      </w:r>
      <w:r>
        <w:rPr>
          <w:rFonts w:hint="default"/>
          <w:lang w:val="en-US" w:eastAsia="zh-CN"/>
        </w:rPr>
        <w:t>"outsideOrnot":1,</w:t>
      </w:r>
    </w:p>
    <w:p>
      <w:pPr>
        <w:bidi w:val="0"/>
        <w:rPr>
          <w:rFonts w:hint="default"/>
          <w:lang w:val="en-US" w:eastAsia="zh-CN"/>
        </w:rPr>
      </w:pPr>
      <w:r>
        <w:rPr>
          <w:rFonts w:hint="default"/>
          <w:lang w:val="en-US" w:eastAsia="zh-CN"/>
        </w:rPr>
        <w:tab/>
      </w:r>
      <w:r>
        <w:rPr>
          <w:rFonts w:hint="default"/>
          <w:lang w:val="en-US" w:eastAsia="zh-CN"/>
        </w:rPr>
        <w:t>"msgUUID":uuId(),</w:t>
      </w:r>
      <w:r>
        <w:rPr>
          <w:rFonts w:hint="default"/>
          <w:lang w:val="en-US" w:eastAsia="zh-CN"/>
        </w:rPr>
        <w:tab/>
      </w:r>
      <w:r>
        <w:rPr>
          <w:rFonts w:hint="default"/>
          <w:lang w:val="en-US" w:eastAsia="zh-CN"/>
        </w:rPr>
        <w:tab/>
      </w:r>
      <w:r>
        <w:rPr>
          <w:rFonts w:hint="default"/>
          <w:lang w:val="en-US" w:eastAsia="zh-CN"/>
        </w:rPr>
        <w:tab/>
      </w:r>
    </w:p>
    <w:p>
      <w:pPr>
        <w:bidi w:val="0"/>
        <w:ind w:firstLine="420" w:firstLineChars="0"/>
        <w:rPr>
          <w:rFonts w:hint="default"/>
          <w:lang w:val="en-US" w:eastAsia="zh-CN"/>
        </w:rPr>
      </w:pPr>
      <w:r>
        <w:rPr>
          <w:rFonts w:hint="default"/>
          <w:lang w:val="en-US" w:eastAsia="zh-CN"/>
        </w:rPr>
        <w:t>"exitStartTime":,</w:t>
      </w:r>
    </w:p>
    <w:p>
      <w:pPr>
        <w:bidi w:val="0"/>
        <w:rPr>
          <w:rFonts w:hint="default"/>
          <w:lang w:val="en-US" w:eastAsia="zh-CN"/>
        </w:rPr>
      </w:pPr>
      <w:r>
        <w:rPr>
          <w:rFonts w:hint="default"/>
          <w:lang w:val="en-US" w:eastAsia="zh-CN"/>
        </w:rPr>
        <w:tab/>
      </w:r>
      <w:r>
        <w:rPr>
          <w:rFonts w:hint="default"/>
          <w:lang w:val="en-US" w:eastAsia="zh-CN"/>
        </w:rPr>
        <w:t>"exitEndTime":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p>
    <w:p>
      <w:pPr>
        <w:bidi w:val="0"/>
        <w:rPr>
          <w:rFonts w:hint="default"/>
          <w:lang w:val="en-US" w:eastAsia="zh-CN"/>
        </w:rPr>
      </w:pPr>
      <w:r>
        <w:rPr>
          <w:rFonts w:hint="default"/>
          <w:lang w:val="en-US" w:eastAsia="zh-CN"/>
        </w:rPr>
        <w:t>}</w:t>
      </w:r>
    </w:p>
    <w:p>
      <w:pPr>
        <w:bidi w:val="0"/>
        <w:rPr>
          <w:rFonts w:hint="eastAsia"/>
        </w:rPr>
      </w:pPr>
      <w:r>
        <w:rPr>
          <w:rFonts w:hint="eastAsia"/>
        </w:rP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710"/>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restart"/>
            <w:vAlign w:val="center"/>
          </w:tcPr>
          <w:p>
            <w:pPr>
              <w:bidi w:val="0"/>
            </w:pPr>
            <w:r>
              <w:rPr>
                <w:rFonts w:hint="eastAsia"/>
              </w:rPr>
              <w:t>/app/savePatternOut</w:t>
            </w:r>
          </w:p>
        </w:tc>
        <w:tc>
          <w:tcPr>
            <w:tcW w:w="1747" w:type="dxa"/>
            <w:vMerge w:val="restart"/>
            <w:vAlign w:val="center"/>
          </w:tcPr>
          <w:p>
            <w:pPr>
              <w:bidi w:val="0"/>
              <w:rPr>
                <w:rFonts w:hint="default"/>
                <w:lang w:val="en-US" w:eastAsia="zh-CN"/>
              </w:rPr>
            </w:pPr>
            <w:r>
              <w:rPr>
                <w:rFonts w:hint="eastAsia"/>
                <w:lang w:val="en-US" w:eastAsia="zh-CN"/>
              </w:rPr>
              <w:t>改变药盒外出模式</w:t>
            </w:r>
          </w:p>
        </w:tc>
        <w:tc>
          <w:tcPr>
            <w:tcW w:w="1710" w:type="dxa"/>
          </w:tcPr>
          <w:p>
            <w:pPr>
              <w:bidi w:val="0"/>
              <w:rPr>
                <w:rFonts w:hint="eastAsia"/>
                <w:lang w:eastAsia="zh-CN"/>
              </w:rPr>
            </w:pPr>
            <w:r>
              <w:rPr>
                <w:rFonts w:hint="eastAsia"/>
              </w:rPr>
              <w:t>serialNumber</w:t>
            </w:r>
          </w:p>
        </w:tc>
        <w:tc>
          <w:tcPr>
            <w:tcW w:w="3548" w:type="dxa"/>
          </w:tcPr>
          <w:p>
            <w:pPr>
              <w:bidi w:val="0"/>
              <w:rPr>
                <w:rFonts w:hint="default"/>
                <w:lang w:val="en-US" w:eastAsia="zh-CN"/>
              </w:rPr>
            </w:pPr>
            <w:r>
              <w:rPr>
                <w:rFonts w:hint="eastAsia"/>
                <w:lang w:val="en-US" w:eastAsia="zh-CN"/>
              </w:rPr>
              <w:t>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rFonts w:hint="eastAsia"/>
              </w:rPr>
            </w:pPr>
          </w:p>
        </w:tc>
        <w:tc>
          <w:tcPr>
            <w:tcW w:w="1747" w:type="dxa"/>
            <w:vMerge w:val="continue"/>
            <w:vAlign w:val="center"/>
          </w:tcPr>
          <w:p>
            <w:pPr>
              <w:bidi w:val="0"/>
              <w:rPr>
                <w:rFonts w:hint="eastAsia"/>
                <w:lang w:val="en-US" w:eastAsia="zh-CN"/>
              </w:rPr>
            </w:pPr>
          </w:p>
        </w:tc>
        <w:tc>
          <w:tcPr>
            <w:tcW w:w="1710" w:type="dxa"/>
          </w:tcPr>
          <w:p>
            <w:pPr>
              <w:bidi w:val="0"/>
              <w:rPr>
                <w:rFonts w:hint="eastAsia"/>
                <w:lang w:val="en-US" w:eastAsia="zh-CN"/>
              </w:rPr>
            </w:pPr>
            <w:r>
              <w:rPr>
                <w:rFonts w:hint="eastAsia"/>
                <w:lang w:val="en-US" w:eastAsia="zh-CN"/>
              </w:rPr>
              <w:t>Json</w:t>
            </w:r>
          </w:p>
        </w:tc>
        <w:tc>
          <w:tcPr>
            <w:tcW w:w="3548" w:type="dxa"/>
          </w:tcPr>
          <w:p>
            <w:pPr>
              <w:bidi w:val="0"/>
              <w:rPr>
                <w:rFonts w:hint="default"/>
                <w:lang w:val="en-US" w:eastAsia="zh-CN"/>
              </w:rPr>
            </w:pPr>
            <w:r>
              <w:rPr>
                <w:rFonts w:hint="default"/>
                <w:lang w:val="en-US" w:eastAsia="zh-CN"/>
              </w:rPr>
              <w:t>"type":"</w:t>
            </w:r>
            <w:r>
              <w:rPr>
                <w:rFonts w:hint="eastAsia"/>
                <w:lang w:val="en-US" w:eastAsia="zh-CN"/>
              </w:rPr>
              <w:t>改变药盒指令类型</w:t>
            </w:r>
            <w:r>
              <w:rPr>
                <w:rFonts w:hint="default"/>
                <w:lang w:val="en-US" w:eastAsia="zh-CN"/>
              </w:rPr>
              <w:t>",</w:t>
            </w:r>
          </w:p>
          <w:p>
            <w:pPr>
              <w:bidi w:val="0"/>
              <w:rPr>
                <w:rFonts w:hint="default"/>
                <w:lang w:val="en-US" w:eastAsia="zh-CN"/>
              </w:rPr>
            </w:pPr>
            <w:r>
              <w:rPr>
                <w:rFonts w:hint="default"/>
                <w:lang w:val="en-US" w:eastAsia="zh-CN"/>
              </w:rPr>
              <w:t>"outsideOrnot":</w:t>
            </w:r>
            <w:r>
              <w:rPr>
                <w:rFonts w:hint="eastAsia"/>
                <w:lang w:val="en-US" w:eastAsia="zh-CN"/>
              </w:rPr>
              <w:t>是否为外出模式</w:t>
            </w:r>
            <w:r>
              <w:rPr>
                <w:rFonts w:hint="default"/>
                <w:lang w:val="en-US" w:eastAsia="zh-CN"/>
              </w:rPr>
              <w:t>,</w:t>
            </w:r>
          </w:p>
          <w:p>
            <w:pPr>
              <w:bidi w:val="0"/>
              <w:rPr>
                <w:rFonts w:hint="default"/>
                <w:lang w:val="en-US" w:eastAsia="zh-CN"/>
              </w:rPr>
            </w:pPr>
            <w:r>
              <w:rPr>
                <w:rFonts w:hint="default"/>
                <w:lang w:val="en-US" w:eastAsia="zh-CN"/>
              </w:rPr>
              <w:t>"msgUUID":</w:t>
            </w:r>
            <w:r>
              <w:rPr>
                <w:rFonts w:hint="eastAsia"/>
                <w:lang w:val="en-US" w:eastAsia="zh-CN"/>
              </w:rPr>
              <w:t>唯一身份标识</w:t>
            </w:r>
            <w:r>
              <w:rPr>
                <w:rFonts w:hint="default"/>
                <w:lang w:val="en-US" w:eastAsia="zh-CN"/>
              </w:rPr>
              <w:t>,</w:t>
            </w:r>
            <w:r>
              <w:rPr>
                <w:rFonts w:hint="default"/>
                <w:lang w:val="en-US" w:eastAsia="zh-CN"/>
              </w:rPr>
              <w:tab/>
            </w:r>
          </w:p>
          <w:p>
            <w:pPr>
              <w:bidi w:val="0"/>
              <w:rPr>
                <w:rFonts w:hint="default"/>
                <w:lang w:val="en-US" w:eastAsia="zh-CN"/>
              </w:rPr>
            </w:pPr>
            <w:r>
              <w:rPr>
                <w:rFonts w:hint="default"/>
                <w:lang w:val="en-US" w:eastAsia="zh-CN"/>
              </w:rPr>
              <w:t>"exitStartTime":</w:t>
            </w:r>
            <w:r>
              <w:rPr>
                <w:rFonts w:hint="eastAsia"/>
                <w:lang w:val="en-US" w:eastAsia="zh-CN"/>
              </w:rPr>
              <w:t>开始时间</w:t>
            </w:r>
          </w:p>
          <w:p>
            <w:pPr>
              <w:bidi w:val="0"/>
              <w:rPr>
                <w:rFonts w:hint="default"/>
                <w:lang w:val="en-US" w:eastAsia="zh-CN"/>
              </w:rPr>
            </w:pPr>
            <w:r>
              <w:rPr>
                <w:rFonts w:hint="default"/>
                <w:lang w:val="en-US" w:eastAsia="zh-CN"/>
              </w:rPr>
              <w:t>"exitEndTime":</w:t>
            </w:r>
            <w:r>
              <w:rPr>
                <w:rFonts w:hint="eastAsia"/>
                <w:lang w:val="en-US" w:eastAsia="zh-CN"/>
              </w:rPr>
              <w:t>结束时间</w:t>
            </w:r>
          </w:p>
        </w:tc>
      </w:tr>
    </w:tbl>
    <w:p>
      <w:pPr>
        <w:bidi w:val="0"/>
        <w:rPr>
          <w:rFonts w:hint="eastAsia"/>
          <w:b/>
          <w:bCs/>
        </w:rPr>
      </w:pPr>
      <w:r>
        <w:rPr>
          <w:rFonts w:hint="eastAsia"/>
          <w:b/>
          <w:bCs/>
          <w:lang w:val="en-US" w:eastAsia="zh-CN"/>
        </w:rPr>
        <w:t>改变药盒外出模式服务器回复</w:t>
      </w:r>
      <w:r>
        <w:rPr>
          <w:rFonts w:hint="eastAsia"/>
          <w:b/>
          <w:bCs/>
        </w:rPr>
        <w:t>（服务器----&gt;APP）指令</w:t>
      </w:r>
    </w:p>
    <w:p>
      <w:pPr>
        <w:bidi w:val="0"/>
      </w:pPr>
      <w:r>
        <w:t>{</w:t>
      </w:r>
    </w:p>
    <w:p>
      <w:pPr>
        <w:bidi w:val="0"/>
      </w:pPr>
      <w:r>
        <w:t>"</w:t>
      </w:r>
      <w:r>
        <w:rPr>
          <w:rFonts w:hint="eastAsia"/>
          <w:lang w:val="en-US" w:eastAsia="zh-CN"/>
        </w:rPr>
        <w:t>data</w:t>
      </w:r>
      <w:r>
        <w:t>":"",</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rPr>
          <w:rFonts w:hint="eastAsia"/>
        </w:rPr>
      </w:pPr>
      <w: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710"/>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restart"/>
            <w:vAlign w:val="center"/>
          </w:tcPr>
          <w:p>
            <w:pPr>
              <w:bidi w:val="0"/>
            </w:pPr>
            <w:r>
              <w:rPr>
                <w:rFonts w:hint="eastAsia"/>
              </w:rPr>
              <w:t>/app/savePatternOut</w:t>
            </w:r>
          </w:p>
        </w:tc>
        <w:tc>
          <w:tcPr>
            <w:tcW w:w="1747" w:type="dxa"/>
            <w:vMerge w:val="restart"/>
            <w:vAlign w:val="center"/>
          </w:tcPr>
          <w:p>
            <w:pPr>
              <w:bidi w:val="0"/>
              <w:rPr>
                <w:rFonts w:hint="default"/>
                <w:lang w:val="en-US" w:eastAsia="zh-CN"/>
              </w:rPr>
            </w:pPr>
            <w:r>
              <w:rPr>
                <w:rFonts w:hint="eastAsia"/>
                <w:lang w:val="en-US" w:eastAsia="zh-CN"/>
              </w:rPr>
              <w:t>改变药盒外出模式</w:t>
            </w:r>
          </w:p>
        </w:tc>
        <w:tc>
          <w:tcPr>
            <w:tcW w:w="1710" w:type="dxa"/>
          </w:tcPr>
          <w:p>
            <w:pPr>
              <w:bidi w:val="0"/>
              <w:rPr>
                <w:rFonts w:hint="eastAsia"/>
                <w:lang w:eastAsia="zh-CN"/>
              </w:rPr>
            </w:pPr>
            <w:r>
              <w:rPr>
                <w:rFonts w:hint="eastAsia"/>
                <w:lang w:val="en-US" w:eastAsia="zh-CN"/>
              </w:rPr>
              <w:t>data</w:t>
            </w:r>
          </w:p>
        </w:tc>
        <w:tc>
          <w:tcPr>
            <w:tcW w:w="3548" w:type="dxa"/>
          </w:tcPr>
          <w:p>
            <w:pPr>
              <w:bidi w:val="0"/>
              <w:rPr>
                <w:rFonts w:hint="default"/>
                <w:lang w:val="en-US" w:eastAsia="zh-CN"/>
              </w:rPr>
            </w:pPr>
            <w:r>
              <w:rPr>
                <w:rFonts w:hint="eastAsia"/>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eastAsia="zh-CN"/>
              </w:rPr>
            </w:pPr>
            <w:r>
              <w:rPr>
                <w:rFonts w:hint="eastAsia"/>
                <w:lang w:val="en-US" w:eastAsia="zh-CN"/>
              </w:rPr>
              <w:t>errCode</w:t>
            </w:r>
          </w:p>
        </w:tc>
        <w:tc>
          <w:tcPr>
            <w:tcW w:w="3548" w:type="dxa"/>
            <w:vAlign w:val="center"/>
          </w:tcPr>
          <w:p>
            <w:pPr>
              <w:bidi w:val="0"/>
              <w:rPr>
                <w:rFonts w:hint="eastAsia"/>
                <w:lang w:val="en-US" w:eastAsia="zh-CN"/>
              </w:rPr>
            </w:pPr>
            <w:r>
              <w:rPr>
                <w:rFonts w:hint="eastAsia"/>
                <w:lang w:val="en-US" w:eastAsia="zh-CN"/>
              </w:rPr>
              <w:t xml:space="preserve">1:成功 </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val="en-US" w:eastAsia="zh-CN"/>
              </w:rPr>
            </w:pPr>
            <w:r>
              <w:rPr>
                <w:rFonts w:hint="eastAsia"/>
                <w:lang w:val="en-US" w:eastAsia="zh-CN"/>
              </w:rPr>
              <w:t>errMsg</w:t>
            </w:r>
          </w:p>
        </w:tc>
        <w:tc>
          <w:tcPr>
            <w:tcW w:w="3548" w:type="dxa"/>
            <w:vAlign w:val="center"/>
          </w:tcPr>
          <w:p>
            <w:pPr>
              <w:bidi w:val="0"/>
              <w:rPr>
                <w:rFonts w:hint="default"/>
                <w:lang w:val="en-US" w:eastAsia="zh-CN"/>
              </w:rPr>
            </w:pPr>
            <w:r>
              <w:rPr>
                <w:rFonts w:hint="eastAsia"/>
                <w:lang w:val="en-US" w:eastAsia="zh-CN"/>
              </w:rPr>
              <w:t>状态信息</w:t>
            </w:r>
          </w:p>
        </w:tc>
      </w:tr>
    </w:tbl>
    <w:p>
      <w:pPr>
        <w:pStyle w:val="14"/>
        <w:numPr>
          <w:ilvl w:val="0"/>
          <w:numId w:val="35"/>
        </w:numPr>
        <w:spacing w:before="156" w:beforeLines="50"/>
        <w:ind w:left="600" w:leftChars="250" w:firstLineChars="0"/>
        <w:rPr>
          <w:b/>
          <w:bCs/>
          <w:color w:val="FF0000"/>
          <w:szCs w:val="21"/>
        </w:rPr>
      </w:pPr>
      <w:r>
        <w:rPr>
          <w:rFonts w:hint="eastAsia"/>
          <w:b/>
          <w:bCs/>
          <w:color w:val="FF0000"/>
          <w:szCs w:val="21"/>
          <w:lang w:val="en-US" w:eastAsia="zh-CN"/>
        </w:rPr>
        <w:t>进行外出取药</w:t>
      </w:r>
      <w:r>
        <w:rPr>
          <w:rFonts w:hint="eastAsia"/>
          <w:b/>
          <w:bCs/>
          <w:color w:val="FF0000"/>
          <w:szCs w:val="21"/>
        </w:rPr>
        <w:t>（</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rPr>
        <w:t>serialNumber</w:t>
      </w:r>
      <w:r>
        <w:rPr>
          <w:rFonts w:hint="eastAsia"/>
          <w:lang w:val="en-US" w:eastAsia="zh-CN"/>
        </w:rPr>
        <w:t>:</w:t>
      </w:r>
      <w:r>
        <w:rPr>
          <w:rFonts w:hint="default"/>
          <w:lang w:val="en-US" w:eastAsia="zh-CN"/>
        </w:rPr>
        <w:t>”</w:t>
      </w:r>
      <w:r>
        <w:rPr>
          <w:rFonts w:hint="eastAsia"/>
          <w:lang w:val="en-US" w:eastAsia="zh-CN"/>
        </w:rPr>
        <w:t>bcddc231dab7</w:t>
      </w:r>
      <w:r>
        <w:rPr>
          <w:rFonts w:hint="default"/>
          <w:lang w:val="en-US" w:eastAsia="zh-CN"/>
        </w:rPr>
        <w:t>”</w:t>
      </w:r>
    </w:p>
    <w:p>
      <w:pPr>
        <w:bidi w:val="0"/>
        <w:rPr>
          <w:rFonts w:hint="eastAsia"/>
        </w:rPr>
      </w:pPr>
      <w:r>
        <w:rPr>
          <w:rFonts w:hint="eastAsia"/>
        </w:rPr>
        <w:t>{</w:t>
      </w:r>
    </w:p>
    <w:p>
      <w:pPr>
        <w:bidi w:val="0"/>
        <w:rPr>
          <w:rFonts w:hint="eastAsia"/>
        </w:rPr>
      </w:pPr>
      <w:r>
        <w:rPr>
          <w:rFonts w:hint="eastAsia"/>
        </w:rPr>
        <w:t>"type":"wantPillExit",</w:t>
      </w:r>
    </w:p>
    <w:p>
      <w:pPr>
        <w:bidi w:val="0"/>
        <w:rPr>
          <w:rFonts w:hint="eastAsia"/>
        </w:rPr>
      </w:pPr>
      <w:r>
        <w:rPr>
          <w:rFonts w:hint="eastAsia"/>
        </w:rPr>
        <w:t>'needGetPillCopies':0,</w:t>
      </w:r>
    </w:p>
    <w:p>
      <w:pPr>
        <w:bidi w:val="0"/>
        <w:rPr>
          <w:rFonts w:hint="eastAsia"/>
        </w:rPr>
      </w:pPr>
      <w:r>
        <w:rPr>
          <w:rFonts w:hint="eastAsia"/>
        </w:rPr>
        <w:t>"getBackTodayOrNot":this.getBackTodayOrNot</w:t>
      </w:r>
    </w:p>
    <w:p>
      <w:pPr>
        <w:bidi w:val="0"/>
        <w:rPr>
          <w:rFonts w:hint="eastAsia"/>
          <w:lang w:val="en-US" w:eastAsia="zh-CN"/>
        </w:rPr>
      </w:pPr>
      <w:r>
        <w:rPr>
          <w:rFonts w:hint="eastAsia"/>
        </w:rPr>
        <w:t>}</w:t>
      </w:r>
    </w:p>
    <w:p>
      <w:pPr>
        <w:bidi w:val="0"/>
        <w:rPr>
          <w:rFonts w:hint="default"/>
          <w:lang w:val="en-US" w:eastAsia="zh-CN"/>
        </w:rPr>
      </w:pPr>
      <w:r>
        <w:rPr>
          <w:rFonts w:hint="eastAsia"/>
          <w:lang w:val="en-US" w:eastAsia="zh-CN"/>
        </w:rP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710"/>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restart"/>
            <w:vAlign w:val="center"/>
          </w:tcPr>
          <w:p>
            <w:pPr>
              <w:bidi w:val="0"/>
            </w:pPr>
            <w:r>
              <w:rPr>
                <w:rFonts w:hint="eastAsia"/>
              </w:rPr>
              <w:t>/app/wantPillExit</w:t>
            </w:r>
          </w:p>
        </w:tc>
        <w:tc>
          <w:tcPr>
            <w:tcW w:w="1747" w:type="dxa"/>
            <w:vMerge w:val="restart"/>
            <w:vAlign w:val="center"/>
          </w:tcPr>
          <w:p>
            <w:pPr>
              <w:bidi w:val="0"/>
              <w:rPr>
                <w:rFonts w:hint="default"/>
                <w:lang w:val="en-US" w:eastAsia="zh-CN"/>
              </w:rPr>
            </w:pPr>
            <w:r>
              <w:rPr>
                <w:rFonts w:hint="eastAsia"/>
                <w:lang w:val="en-US" w:eastAsia="zh-CN"/>
              </w:rPr>
              <w:t>进行外出取药</w:t>
            </w:r>
          </w:p>
        </w:tc>
        <w:tc>
          <w:tcPr>
            <w:tcW w:w="1710" w:type="dxa"/>
          </w:tcPr>
          <w:p>
            <w:pPr>
              <w:bidi w:val="0"/>
              <w:rPr>
                <w:rFonts w:hint="eastAsia"/>
                <w:lang w:eastAsia="zh-CN"/>
              </w:rPr>
            </w:pPr>
            <w:r>
              <w:rPr>
                <w:rFonts w:hint="eastAsia"/>
              </w:rPr>
              <w:t>serialNumber</w:t>
            </w:r>
          </w:p>
        </w:tc>
        <w:tc>
          <w:tcPr>
            <w:tcW w:w="3548" w:type="dxa"/>
          </w:tcPr>
          <w:p>
            <w:pPr>
              <w:bidi w:val="0"/>
              <w:rPr>
                <w:rFonts w:hint="default"/>
                <w:lang w:val="en-US" w:eastAsia="zh-CN"/>
              </w:rPr>
            </w:pPr>
            <w:r>
              <w:rPr>
                <w:rFonts w:hint="eastAsia"/>
                <w:lang w:val="en-US" w:eastAsia="zh-CN"/>
              </w:rPr>
              <w:t>设备序列号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rFonts w:hint="eastAsia"/>
              </w:rPr>
            </w:pPr>
          </w:p>
        </w:tc>
        <w:tc>
          <w:tcPr>
            <w:tcW w:w="1747" w:type="dxa"/>
            <w:vMerge w:val="continue"/>
            <w:vAlign w:val="center"/>
          </w:tcPr>
          <w:p>
            <w:pPr>
              <w:bidi w:val="0"/>
              <w:rPr>
                <w:rFonts w:hint="eastAsia"/>
                <w:lang w:val="en-US" w:eastAsia="zh-CN"/>
              </w:rPr>
            </w:pPr>
          </w:p>
        </w:tc>
        <w:tc>
          <w:tcPr>
            <w:tcW w:w="1710" w:type="dxa"/>
          </w:tcPr>
          <w:p>
            <w:pPr>
              <w:bidi w:val="0"/>
              <w:rPr>
                <w:rFonts w:hint="eastAsia"/>
                <w:lang w:val="en-US" w:eastAsia="zh-CN"/>
              </w:rPr>
            </w:pPr>
            <w:r>
              <w:rPr>
                <w:rFonts w:hint="eastAsia"/>
                <w:lang w:val="en-US" w:eastAsia="zh-CN"/>
              </w:rPr>
              <w:t>Json</w:t>
            </w:r>
          </w:p>
        </w:tc>
        <w:tc>
          <w:tcPr>
            <w:tcW w:w="3548" w:type="dxa"/>
          </w:tcPr>
          <w:p>
            <w:pPr>
              <w:bidi w:val="0"/>
              <w:rPr>
                <w:rFonts w:hint="eastAsia"/>
                <w:lang w:val="en-US" w:eastAsia="zh-CN"/>
              </w:rPr>
            </w:pPr>
            <w:r>
              <w:rPr>
                <w:rFonts w:hint="eastAsia"/>
              </w:rPr>
              <w:t>"type":"wantPillExit",</w:t>
            </w:r>
            <w:r>
              <w:rPr>
                <w:rFonts w:hint="eastAsia"/>
                <w:lang w:val="en-US" w:eastAsia="zh-CN"/>
              </w:rPr>
              <w:t>类型</w:t>
            </w:r>
          </w:p>
          <w:p>
            <w:pPr>
              <w:bidi w:val="0"/>
              <w:rPr>
                <w:rFonts w:hint="default"/>
                <w:lang w:val="en-US" w:eastAsia="zh-CN"/>
              </w:rPr>
            </w:pPr>
            <w:r>
              <w:rPr>
                <w:rFonts w:hint="eastAsia"/>
              </w:rPr>
              <w:t>'needGetPillCopies':0,</w:t>
            </w:r>
            <w:r>
              <w:rPr>
                <w:rFonts w:hint="eastAsia"/>
                <w:lang w:val="en-US" w:eastAsia="zh-CN"/>
              </w:rPr>
              <w:t>需要取药的数量</w:t>
            </w:r>
          </w:p>
          <w:p>
            <w:pPr>
              <w:bidi w:val="0"/>
              <w:rPr>
                <w:rFonts w:hint="eastAsia"/>
                <w:lang w:val="en-US" w:eastAsia="zh-CN"/>
              </w:rPr>
            </w:pPr>
            <w:r>
              <w:rPr>
                <w:rFonts w:hint="eastAsia"/>
              </w:rPr>
              <w:t>"getBackTodayOrNot":</w:t>
            </w:r>
            <w:r>
              <w:rPr>
                <w:rFonts w:hint="eastAsia"/>
                <w:lang w:val="en-US" w:eastAsia="zh-CN"/>
              </w:rPr>
              <w:t>是否隔天</w:t>
            </w:r>
          </w:p>
          <w:p>
            <w:pPr>
              <w:bidi w:val="0"/>
              <w:rPr>
                <w:rFonts w:hint="default"/>
                <w:lang w:val="en-US" w:eastAsia="zh-CN"/>
              </w:rPr>
            </w:pPr>
          </w:p>
        </w:tc>
      </w:tr>
    </w:tbl>
    <w:p>
      <w:pPr>
        <w:bidi w:val="0"/>
        <w:rPr>
          <w:rFonts w:hint="eastAsia"/>
          <w:b/>
          <w:bCs/>
        </w:rPr>
      </w:pPr>
      <w:r>
        <w:rPr>
          <w:rFonts w:hint="eastAsia"/>
          <w:b/>
          <w:bCs/>
          <w:lang w:val="en-US" w:eastAsia="zh-CN"/>
        </w:rPr>
        <w:t>改变药盒外出模式服务器回复</w:t>
      </w:r>
      <w:r>
        <w:rPr>
          <w:rFonts w:hint="eastAsia"/>
          <w:b/>
          <w:bCs/>
        </w:rPr>
        <w:t>（服务器----&gt;APP）指令</w:t>
      </w:r>
    </w:p>
    <w:p>
      <w:pPr>
        <w:bidi w:val="0"/>
      </w:pPr>
      <w:r>
        <w:t>{</w:t>
      </w:r>
    </w:p>
    <w:p>
      <w:pPr>
        <w:bidi w:val="0"/>
      </w:pPr>
      <w:r>
        <w:t>"</w:t>
      </w:r>
      <w:r>
        <w:rPr>
          <w:rFonts w:hint="eastAsia"/>
          <w:lang w:val="en-US" w:eastAsia="zh-CN"/>
        </w:rPr>
        <w:t>data</w:t>
      </w:r>
      <w:r>
        <w:t>":"</w:t>
      </w:r>
      <w:r>
        <w:rPr>
          <w:rFonts w:hint="eastAsia"/>
          <w:lang w:val="en-US" w:eastAsia="zh-CN"/>
        </w:rPr>
        <w:t>null</w:t>
      </w:r>
      <w:r>
        <w:t>",</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rPr>
          <w:rFonts w:hint="eastAsia"/>
        </w:rPr>
      </w:pPr>
      <w: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710"/>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restart"/>
            <w:vAlign w:val="center"/>
          </w:tcPr>
          <w:p>
            <w:pPr>
              <w:bidi w:val="0"/>
            </w:pPr>
            <w:r>
              <w:rPr>
                <w:rFonts w:hint="eastAsia"/>
              </w:rPr>
              <w:t>/app/getPattern</w:t>
            </w:r>
          </w:p>
        </w:tc>
        <w:tc>
          <w:tcPr>
            <w:tcW w:w="1747" w:type="dxa"/>
            <w:vMerge w:val="restart"/>
            <w:vAlign w:val="center"/>
          </w:tcPr>
          <w:p>
            <w:pPr>
              <w:bidi w:val="0"/>
              <w:rPr>
                <w:rFonts w:hint="default"/>
                <w:lang w:val="en-US" w:eastAsia="zh-CN"/>
              </w:rPr>
            </w:pPr>
            <w:r>
              <w:rPr>
                <w:rFonts w:hint="eastAsia"/>
                <w:lang w:val="en-US" w:eastAsia="zh-CN"/>
              </w:rPr>
              <w:t>查询取药模式</w:t>
            </w:r>
          </w:p>
        </w:tc>
        <w:tc>
          <w:tcPr>
            <w:tcW w:w="1710" w:type="dxa"/>
          </w:tcPr>
          <w:p>
            <w:pPr>
              <w:bidi w:val="0"/>
              <w:rPr>
                <w:rFonts w:hint="eastAsia"/>
                <w:lang w:eastAsia="zh-CN"/>
              </w:rPr>
            </w:pPr>
            <w:r>
              <w:rPr>
                <w:rFonts w:hint="eastAsia"/>
                <w:lang w:val="en-US" w:eastAsia="zh-CN"/>
              </w:rPr>
              <w:t>data</w:t>
            </w:r>
          </w:p>
        </w:tc>
        <w:tc>
          <w:tcPr>
            <w:tcW w:w="3548" w:type="dxa"/>
          </w:tcPr>
          <w:p>
            <w:pPr>
              <w:bidi w:val="0"/>
              <w:rPr>
                <w:rFonts w:hint="default"/>
                <w:lang w:val="en-US" w:eastAsia="zh-CN"/>
              </w:rPr>
            </w:pPr>
            <w:r>
              <w:rPr>
                <w:rFonts w:hint="eastAsia"/>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eastAsia="zh-CN"/>
              </w:rPr>
            </w:pPr>
            <w:r>
              <w:rPr>
                <w:rFonts w:hint="eastAsia"/>
                <w:lang w:val="en-US" w:eastAsia="zh-CN"/>
              </w:rPr>
              <w:t>errCode</w:t>
            </w:r>
          </w:p>
        </w:tc>
        <w:tc>
          <w:tcPr>
            <w:tcW w:w="3548" w:type="dxa"/>
            <w:vAlign w:val="center"/>
          </w:tcPr>
          <w:p>
            <w:pPr>
              <w:bidi w:val="0"/>
              <w:rPr>
                <w:rFonts w:hint="eastAsia"/>
                <w:lang w:val="en-US" w:eastAsia="zh-CN"/>
              </w:rPr>
            </w:pPr>
            <w:r>
              <w:rPr>
                <w:rFonts w:hint="eastAsia"/>
                <w:lang w:val="en-US" w:eastAsia="zh-CN"/>
              </w:rPr>
              <w:t xml:space="preserve">1:成功 </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val="en-US" w:eastAsia="zh-CN"/>
              </w:rPr>
            </w:pPr>
            <w:r>
              <w:rPr>
                <w:rFonts w:hint="eastAsia"/>
                <w:lang w:val="en-US" w:eastAsia="zh-CN"/>
              </w:rPr>
              <w:t>errMsg</w:t>
            </w:r>
          </w:p>
        </w:tc>
        <w:tc>
          <w:tcPr>
            <w:tcW w:w="3548" w:type="dxa"/>
            <w:vAlign w:val="center"/>
          </w:tcPr>
          <w:p>
            <w:pPr>
              <w:bidi w:val="0"/>
              <w:rPr>
                <w:rFonts w:hint="default"/>
                <w:lang w:val="en-US" w:eastAsia="zh-CN"/>
              </w:rPr>
            </w:pPr>
            <w:r>
              <w:rPr>
                <w:rFonts w:hint="eastAsia"/>
                <w:lang w:val="en-US" w:eastAsia="zh-CN"/>
              </w:rPr>
              <w:t>状态信息</w:t>
            </w:r>
          </w:p>
        </w:tc>
      </w:tr>
    </w:tbl>
    <w:p>
      <w:pPr>
        <w:pStyle w:val="14"/>
        <w:numPr>
          <w:ilvl w:val="0"/>
          <w:numId w:val="31"/>
        </w:numPr>
        <w:spacing w:before="156" w:beforeLines="50"/>
        <w:ind w:left="720" w:leftChars="300" w:firstLineChars="0"/>
        <w:rPr>
          <w:b/>
          <w:bCs/>
          <w:color w:val="FF0000"/>
          <w:szCs w:val="21"/>
        </w:rPr>
      </w:pPr>
      <w:r>
        <w:rPr>
          <w:rFonts w:hint="eastAsia"/>
          <w:b/>
          <w:bCs/>
          <w:color w:val="FF0000"/>
          <w:szCs w:val="21"/>
          <w:lang w:val="en-US" w:eastAsia="zh-CN"/>
        </w:rPr>
        <w:t>查询药盒状态日志</w:t>
      </w:r>
      <w:r>
        <w:rPr>
          <w:rFonts w:hint="eastAsia"/>
          <w:b/>
          <w:bCs/>
          <w:color w:val="FF0000"/>
          <w:szCs w:val="21"/>
        </w:rPr>
        <w:t>（</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rPr>
          <w:rFonts w:hint="eastAsia"/>
          <w:lang w:val="en-US" w:eastAsia="zh-CN"/>
        </w:rPr>
      </w:pPr>
      <w:r>
        <w:rPr>
          <w:rFonts w:hint="eastAsia"/>
          <w:lang w:val="en-US" w:eastAsia="zh-CN"/>
        </w:rPr>
        <w:t>{serialNumber:this.serialNumber}</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710"/>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514" w:type="dxa"/>
            <w:vAlign w:val="center"/>
          </w:tcPr>
          <w:p>
            <w:pPr>
              <w:bidi w:val="0"/>
            </w:pPr>
            <w:r>
              <w:rPr>
                <w:rFonts w:hint="eastAsia"/>
              </w:rPr>
              <w:t>/app/wantPillTemporary</w:t>
            </w:r>
          </w:p>
        </w:tc>
        <w:tc>
          <w:tcPr>
            <w:tcW w:w="1747" w:type="dxa"/>
            <w:vAlign w:val="center"/>
          </w:tcPr>
          <w:p>
            <w:pPr>
              <w:bidi w:val="0"/>
              <w:rPr>
                <w:rFonts w:hint="default"/>
                <w:lang w:val="en-US" w:eastAsia="zh-CN"/>
              </w:rPr>
            </w:pPr>
            <w:r>
              <w:rPr>
                <w:rFonts w:hint="eastAsia"/>
                <w:lang w:val="en-US" w:eastAsia="zh-CN"/>
              </w:rPr>
              <w:t>查询药盒状态日志</w:t>
            </w:r>
          </w:p>
        </w:tc>
        <w:tc>
          <w:tcPr>
            <w:tcW w:w="1710" w:type="dxa"/>
          </w:tcPr>
          <w:p>
            <w:pPr>
              <w:bidi w:val="0"/>
              <w:rPr>
                <w:rFonts w:hint="eastAsia"/>
                <w:lang w:eastAsia="zh-CN"/>
              </w:rPr>
            </w:pPr>
            <w:r>
              <w:rPr>
                <w:rFonts w:hint="eastAsia"/>
              </w:rPr>
              <w:t>serialNumber</w:t>
            </w:r>
          </w:p>
        </w:tc>
        <w:tc>
          <w:tcPr>
            <w:tcW w:w="3548" w:type="dxa"/>
          </w:tcPr>
          <w:p>
            <w:pPr>
              <w:bidi w:val="0"/>
              <w:rPr>
                <w:rFonts w:hint="default"/>
                <w:lang w:val="en-US" w:eastAsia="zh-CN"/>
              </w:rPr>
            </w:pPr>
            <w:r>
              <w:rPr>
                <w:rFonts w:hint="eastAsia"/>
                <w:lang w:val="en-US" w:eastAsia="zh-CN"/>
              </w:rPr>
              <w:t>设备序列号</w:t>
            </w:r>
          </w:p>
        </w:tc>
      </w:tr>
    </w:tbl>
    <w:p>
      <w:pPr>
        <w:bidi w:val="0"/>
        <w:rPr>
          <w:b/>
          <w:bCs/>
        </w:rPr>
      </w:pPr>
      <w:r>
        <w:rPr>
          <w:rFonts w:hint="eastAsia"/>
          <w:b/>
          <w:bCs/>
        </w:rPr>
        <w:t>A</w:t>
      </w:r>
      <w:r>
        <w:rPr>
          <w:b/>
          <w:bCs/>
        </w:rPr>
        <w:t>PP</w:t>
      </w:r>
      <w:r>
        <w:rPr>
          <w:rFonts w:hint="eastAsia"/>
          <w:b/>
          <w:bCs/>
          <w:lang w:val="en-US" w:eastAsia="zh-CN"/>
        </w:rPr>
        <w:t>获取药盒状态指令</w:t>
      </w:r>
      <w:r>
        <w:rPr>
          <w:rFonts w:hint="eastAsia"/>
          <w:b/>
          <w:bCs/>
        </w:rPr>
        <w:t>至服务器指令的应答（服务器----&gt;APP）</w:t>
      </w:r>
    </w:p>
    <w:p>
      <w:pPr>
        <w:bidi w:val="0"/>
      </w:pPr>
      <w:r>
        <w:t>{</w:t>
      </w:r>
    </w:p>
    <w:p>
      <w:pPr>
        <w:bidi w:val="0"/>
      </w:pPr>
      <w:r>
        <w:t>"</w:t>
      </w:r>
      <w:r>
        <w:rPr>
          <w:rFonts w:hint="eastAsia"/>
          <w:lang w:val="en-US" w:eastAsia="zh-CN"/>
        </w:rPr>
        <w:t>data</w:t>
      </w:r>
      <w:r>
        <w:t>":"",</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rPr>
          <w:rFonts w:hint="eastAsia"/>
          <w:lang w:val="en-US" w:eastAsia="zh-CN"/>
        </w:rPr>
      </w:pPr>
      <w:r>
        <w:t>}</w:t>
      </w:r>
    </w:p>
    <w:tbl>
      <w:tblPr>
        <w:tblStyle w:val="12"/>
        <w:tblW w:w="841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5"/>
        <w:gridCol w:w="1726"/>
        <w:gridCol w:w="1690"/>
        <w:gridCol w:w="3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495"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26"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197"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495" w:type="dxa"/>
            <w:vMerge w:val="restart"/>
            <w:vAlign w:val="center"/>
          </w:tcPr>
          <w:p>
            <w:pPr>
              <w:bidi w:val="0"/>
            </w:pPr>
            <w:r>
              <w:rPr>
                <w:rFonts w:hint="eastAsia"/>
              </w:rPr>
              <w:t>/app/getTakePillCupStatust</w:t>
            </w:r>
          </w:p>
        </w:tc>
        <w:tc>
          <w:tcPr>
            <w:tcW w:w="1726" w:type="dxa"/>
            <w:vMerge w:val="restart"/>
            <w:vAlign w:val="center"/>
          </w:tcPr>
          <w:p>
            <w:pPr>
              <w:bidi w:val="0"/>
              <w:rPr>
                <w:rFonts w:hint="default"/>
                <w:lang w:val="en-US" w:eastAsia="zh-CN"/>
              </w:rPr>
            </w:pPr>
            <w:r>
              <w:rPr>
                <w:rFonts w:hint="eastAsia"/>
                <w:lang w:val="en-US" w:eastAsia="zh-CN"/>
              </w:rPr>
              <w:t>临时取药后日志返回</w:t>
            </w:r>
          </w:p>
        </w:tc>
        <w:tc>
          <w:tcPr>
            <w:tcW w:w="1690" w:type="dxa"/>
          </w:tcPr>
          <w:p>
            <w:pPr>
              <w:bidi w:val="0"/>
              <w:rPr>
                <w:rFonts w:hint="eastAsia"/>
                <w:lang w:eastAsia="zh-CN"/>
              </w:rPr>
            </w:pPr>
            <w:r>
              <w:rPr>
                <w:rFonts w:hint="eastAsia"/>
                <w:lang w:val="en-US" w:eastAsia="zh-CN"/>
              </w:rPr>
              <w:t>data</w:t>
            </w:r>
          </w:p>
        </w:tc>
        <w:tc>
          <w:tcPr>
            <w:tcW w:w="3507" w:type="dxa"/>
          </w:tcPr>
          <w:p>
            <w:pPr>
              <w:bidi w:val="0"/>
              <w:rPr>
                <w:rFonts w:hint="eastAsia"/>
                <w:lang w:val="en-US" w:eastAsia="zh-CN"/>
              </w:rPr>
            </w:pPr>
            <w:r>
              <w:rPr>
                <w:rFonts w:hint="default"/>
                <w:lang w:val="en-US" w:eastAsia="zh-CN"/>
              </w:rPr>
              <w:t>data.boxHostStatus</w:t>
            </w:r>
            <w:r>
              <w:rPr>
                <w:rFonts w:hint="eastAsia"/>
                <w:lang w:val="en-US" w:eastAsia="zh-CN"/>
              </w:rPr>
              <w:t>:</w:t>
            </w:r>
          </w:p>
          <w:p>
            <w:pPr>
              <w:bidi w:val="0"/>
              <w:rPr>
                <w:rFonts w:hint="default"/>
                <w:lang w:val="en-US" w:eastAsia="zh-CN"/>
              </w:rPr>
            </w:pPr>
            <w:r>
              <w:rPr>
                <w:rFonts w:hint="eastAsia"/>
                <w:lang w:val="en-US" w:eastAsia="zh-CN"/>
              </w:rPr>
              <w:t>1.正常</w:t>
            </w:r>
          </w:p>
          <w:p>
            <w:pPr>
              <w:bidi w:val="0"/>
              <w:rPr>
                <w:rFonts w:hint="default"/>
                <w:lang w:val="en-US" w:eastAsia="zh-CN"/>
              </w:rPr>
            </w:pPr>
            <w:r>
              <w:rPr>
                <w:rFonts w:hint="eastAsia"/>
                <w:lang w:val="en-US" w:eastAsia="zh-CN"/>
              </w:rPr>
              <w:t>2.药品未取出</w:t>
            </w:r>
          </w:p>
          <w:p>
            <w:pPr>
              <w:bidi w:val="0"/>
              <w:rPr>
                <w:rFonts w:hint="default"/>
                <w:lang w:val="en-US" w:eastAsia="zh-CN"/>
              </w:rPr>
            </w:pPr>
            <w:r>
              <w:rPr>
                <w:rFonts w:hint="eastAsia"/>
                <w:lang w:val="en-US" w:eastAsia="zh-CN"/>
              </w:rPr>
              <w:t>0.药品未放回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trPr>
        <w:tc>
          <w:tcPr>
            <w:tcW w:w="1495" w:type="dxa"/>
            <w:vMerge w:val="continue"/>
            <w:vAlign w:val="center"/>
          </w:tcPr>
          <w:p>
            <w:pPr>
              <w:bidi w:val="0"/>
              <w:rPr>
                <w:rFonts w:hint="eastAsia"/>
                <w:lang w:eastAsia="zh-CN"/>
              </w:rPr>
            </w:pPr>
            <w:r>
              <w:rPr>
                <w:rFonts w:hint="eastAsia"/>
                <w:lang w:eastAsia="zh-CN"/>
              </w:rPr>
              <w:t>0</w:t>
            </w:r>
          </w:p>
        </w:tc>
        <w:tc>
          <w:tcPr>
            <w:tcW w:w="1726" w:type="dxa"/>
            <w:vMerge w:val="continue"/>
            <w:vAlign w:val="center"/>
          </w:tcPr>
          <w:p>
            <w:pPr>
              <w:bidi w:val="0"/>
            </w:pPr>
          </w:p>
        </w:tc>
        <w:tc>
          <w:tcPr>
            <w:tcW w:w="1690" w:type="dxa"/>
            <w:vAlign w:val="center"/>
          </w:tcPr>
          <w:p>
            <w:pPr>
              <w:bidi w:val="0"/>
              <w:rPr>
                <w:rFonts w:hint="eastAsia"/>
                <w:lang w:eastAsia="zh-CN"/>
              </w:rPr>
            </w:pPr>
            <w:r>
              <w:rPr>
                <w:rFonts w:hint="eastAsia"/>
                <w:lang w:val="en-US" w:eastAsia="zh-CN"/>
              </w:rPr>
              <w:t>errCode</w:t>
            </w:r>
          </w:p>
        </w:tc>
        <w:tc>
          <w:tcPr>
            <w:tcW w:w="3507" w:type="dxa"/>
            <w:vAlign w:val="center"/>
          </w:tcPr>
          <w:p>
            <w:pPr>
              <w:bidi w:val="0"/>
              <w:rPr>
                <w:rFonts w:hint="eastAsia"/>
                <w:lang w:val="en-US" w:eastAsia="zh-CN"/>
              </w:rPr>
            </w:pPr>
            <w:r>
              <w:rPr>
                <w:rFonts w:hint="eastAsia"/>
                <w:lang w:val="en-US" w:eastAsia="zh-CN"/>
              </w:rPr>
              <w:t xml:space="preserve">1:成功 </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495" w:type="dxa"/>
            <w:vMerge w:val="continue"/>
            <w:vAlign w:val="center"/>
          </w:tcPr>
          <w:p>
            <w:pPr>
              <w:bidi w:val="0"/>
              <w:rPr>
                <w:lang w:eastAsia="zh-TW"/>
              </w:rPr>
            </w:pPr>
          </w:p>
        </w:tc>
        <w:tc>
          <w:tcPr>
            <w:tcW w:w="1726" w:type="dxa"/>
            <w:vMerge w:val="continue"/>
            <w:vAlign w:val="center"/>
          </w:tcPr>
          <w:p>
            <w:pPr>
              <w:bidi w:val="0"/>
            </w:pPr>
          </w:p>
        </w:tc>
        <w:tc>
          <w:tcPr>
            <w:tcW w:w="1690" w:type="dxa"/>
            <w:vAlign w:val="center"/>
          </w:tcPr>
          <w:p>
            <w:pPr>
              <w:bidi w:val="0"/>
              <w:rPr>
                <w:rFonts w:hint="eastAsia"/>
                <w:lang w:val="en-US" w:eastAsia="zh-CN"/>
              </w:rPr>
            </w:pPr>
            <w:r>
              <w:rPr>
                <w:rFonts w:hint="eastAsia"/>
                <w:lang w:val="en-US" w:eastAsia="zh-CN"/>
              </w:rPr>
              <w:t>errMsg</w:t>
            </w:r>
          </w:p>
        </w:tc>
        <w:tc>
          <w:tcPr>
            <w:tcW w:w="3507" w:type="dxa"/>
            <w:vAlign w:val="center"/>
          </w:tcPr>
          <w:p>
            <w:pPr>
              <w:bidi w:val="0"/>
              <w:rPr>
                <w:rFonts w:hint="default"/>
                <w:lang w:val="en-US" w:eastAsia="zh-CN"/>
              </w:rPr>
            </w:pPr>
            <w:r>
              <w:rPr>
                <w:rFonts w:hint="eastAsia"/>
                <w:lang w:val="en-US" w:eastAsia="zh-CN"/>
              </w:rPr>
              <w:t>状态信息</w:t>
            </w:r>
          </w:p>
        </w:tc>
      </w:tr>
    </w:tbl>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14"/>
        <w:numPr>
          <w:ilvl w:val="0"/>
          <w:numId w:val="0"/>
        </w:numPr>
        <w:spacing w:line="400" w:lineRule="exact"/>
        <w:ind w:firstLine="420" w:firstLineChars="0"/>
        <w:rPr>
          <w:rFonts w:hint="eastAsia"/>
          <w:sz w:val="24"/>
          <w:szCs w:val="28"/>
        </w:rPr>
      </w:pPr>
    </w:p>
    <w:p>
      <w:pPr>
        <w:pStyle w:val="3"/>
        <w:numPr>
          <w:ilvl w:val="0"/>
          <w:numId w:val="2"/>
        </w:numPr>
        <w:bidi w:val="0"/>
        <w:ind w:left="425" w:leftChars="0" w:hanging="425" w:firstLineChars="0"/>
      </w:pPr>
      <w:bookmarkStart w:id="62" w:name="_Toc29173"/>
      <w:r>
        <w:rPr>
          <w:rFonts w:hint="eastAsia"/>
          <w:lang w:val="en-US" w:eastAsia="zh-CN"/>
        </w:rPr>
        <w:t>药盒总览界面</w:t>
      </w:r>
      <w:bookmarkEnd w:id="62"/>
    </w:p>
    <w:p>
      <w:pPr>
        <w:pStyle w:val="4"/>
        <w:numPr>
          <w:ilvl w:val="2"/>
          <w:numId w:val="36"/>
        </w:numPr>
        <w:bidi w:val="0"/>
      </w:pPr>
      <w:bookmarkStart w:id="63" w:name="_Toc22791"/>
      <w:bookmarkStart w:id="64" w:name="_Toc3773"/>
      <w:r>
        <w:rPr>
          <w:rFonts w:hint="eastAsia"/>
        </w:rPr>
        <w:t>概述</w:t>
      </w:r>
      <w:bookmarkEnd w:id="63"/>
      <w:bookmarkEnd w:id="64"/>
    </w:p>
    <w:p>
      <w:pPr>
        <w:bidi w:val="0"/>
        <w:ind w:firstLine="420" w:firstLineChars="0"/>
      </w:pPr>
      <w:r>
        <w:rPr>
          <w:rFonts w:hint="eastAsia"/>
        </w:rPr>
        <w:t>药盒总览界面主要是查看8个药仓药品的主要信息</w:t>
      </w:r>
    </w:p>
    <w:p>
      <w:pPr>
        <w:bidi w:val="0"/>
        <w:rPr>
          <w:b/>
          <w:bCs/>
        </w:rPr>
      </w:pPr>
      <w:r>
        <w:rPr>
          <w:rFonts w:hint="eastAsia"/>
          <w:b/>
          <w:bCs/>
        </w:rPr>
        <w:t>药盒总览界面中涉及的指令有：</w:t>
      </w:r>
    </w:p>
    <w:p>
      <w:pPr>
        <w:numPr>
          <w:ilvl w:val="0"/>
          <w:numId w:val="37"/>
        </w:numPr>
        <w:bidi w:val="0"/>
      </w:pPr>
      <w:r>
        <w:rPr>
          <w:rFonts w:hint="eastAsia"/>
          <w:lang w:val="en-US" w:eastAsia="zh-CN"/>
        </w:rPr>
        <w:t>查询药仓信息指令</w:t>
      </w:r>
      <w:r>
        <w:rPr>
          <w:rFonts w:hint="eastAsia"/>
        </w:rPr>
        <w:t>；</w:t>
      </w:r>
    </w:p>
    <w:p>
      <w:pPr>
        <w:numPr>
          <w:ilvl w:val="0"/>
          <w:numId w:val="37"/>
        </w:numPr>
        <w:bidi w:val="0"/>
      </w:pPr>
      <w:r>
        <w:rPr>
          <w:rFonts w:hint="eastAsia"/>
          <w:lang w:val="en-US" w:eastAsia="zh-CN"/>
        </w:rPr>
        <w:t>查询服药信息指令</w:t>
      </w:r>
    </w:p>
    <w:p>
      <w:pPr>
        <w:bidi w:val="0"/>
        <w:rPr>
          <w:b/>
          <w:bCs/>
        </w:rPr>
      </w:pPr>
      <w:r>
        <w:rPr>
          <w:rFonts w:hint="eastAsia"/>
          <w:b/>
          <w:bCs/>
          <w:lang w:val="en-US" w:eastAsia="zh-CN"/>
        </w:rPr>
        <w:t>APP</w:t>
      </w:r>
      <w:r>
        <w:rPr>
          <w:rFonts w:hint="eastAsia"/>
          <w:b/>
          <w:bCs/>
        </w:rPr>
        <w:t>中的逻辑主要是：</w:t>
      </w:r>
    </w:p>
    <w:p>
      <w:pPr>
        <w:numPr>
          <w:ilvl w:val="0"/>
          <w:numId w:val="38"/>
        </w:numPr>
        <w:bidi w:val="0"/>
      </w:pPr>
      <w:r>
        <w:rPr>
          <w:rFonts w:hint="eastAsia"/>
          <w:lang w:val="en-US" w:eastAsia="zh-CN"/>
        </w:rPr>
        <w:t>查询药盒信息并制成表进行查看</w:t>
      </w:r>
      <w:r>
        <w:rPr>
          <w:rFonts w:hint="eastAsia"/>
        </w:rPr>
        <w:t>；</w:t>
      </w:r>
    </w:p>
    <w:p>
      <w:pPr>
        <w:numPr>
          <w:ilvl w:val="0"/>
          <w:numId w:val="38"/>
        </w:numPr>
        <w:bidi w:val="0"/>
      </w:pPr>
      <w:r>
        <w:rPr>
          <w:rFonts w:hint="eastAsia"/>
          <w:lang w:val="en-US" w:eastAsia="zh-CN"/>
        </w:rPr>
        <w:t>查询服药信息制成表进行查看</w:t>
      </w:r>
    </w:p>
    <w:p>
      <w:pPr>
        <w:pStyle w:val="4"/>
        <w:numPr>
          <w:ilvl w:val="0"/>
          <w:numId w:val="39"/>
        </w:numPr>
        <w:spacing w:before="0" w:after="0" w:line="400" w:lineRule="exact"/>
        <w:ind w:left="1214"/>
      </w:pPr>
      <w:bookmarkStart w:id="65" w:name="_Toc5204"/>
      <w:bookmarkStart w:id="66" w:name="_Toc9826"/>
      <w:r>
        <w:rPr>
          <w:rFonts w:hint="eastAsia"/>
          <w:sz w:val="24"/>
          <w:szCs w:val="24"/>
        </w:rPr>
        <w:t>界面设计</w:t>
      </w:r>
      <w:bookmarkEnd w:id="65"/>
      <w:bookmarkEnd w:id="66"/>
    </w:p>
    <w:p>
      <w:pPr>
        <w:rPr>
          <w:rFonts w:hint="eastAsia" w:eastAsia="宋体"/>
          <w:lang w:eastAsia="zh-CN"/>
        </w:rPr>
      </w:pPr>
      <w:r>
        <w:rPr>
          <w:rFonts w:hint="eastAsia" w:eastAsia="宋体"/>
          <w:lang w:eastAsia="zh-CN"/>
        </w:rPr>
        <w:drawing>
          <wp:inline distT="0" distB="0" distL="114300" distR="114300">
            <wp:extent cx="2458720" cy="5118100"/>
            <wp:effectExtent l="0" t="0" r="17780" b="6350"/>
            <wp:docPr id="16" name="图片 16" descr="微信图片_2020031116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图片_20200311161047"/>
                    <pic:cNvPicPr>
                      <a:picLocks noChangeAspect="1"/>
                    </pic:cNvPicPr>
                  </pic:nvPicPr>
                  <pic:blipFill>
                    <a:blip r:embed="rId18"/>
                    <a:stretch>
                      <a:fillRect/>
                    </a:stretch>
                  </pic:blipFill>
                  <pic:spPr>
                    <a:xfrm>
                      <a:off x="0" y="0"/>
                      <a:ext cx="2458720" cy="5118100"/>
                    </a:xfrm>
                    <a:prstGeom prst="rect">
                      <a:avLst/>
                    </a:prstGeom>
                  </pic:spPr>
                </pic:pic>
              </a:graphicData>
            </a:graphic>
          </wp:inline>
        </w:drawing>
      </w:r>
    </w:p>
    <w:p>
      <w:pPr>
        <w:pStyle w:val="4"/>
        <w:numPr>
          <w:ilvl w:val="0"/>
          <w:numId w:val="39"/>
        </w:numPr>
        <w:spacing w:before="0" w:after="0" w:line="400" w:lineRule="exact"/>
        <w:ind w:left="1214"/>
      </w:pPr>
      <w:bookmarkStart w:id="67" w:name="_Toc1742"/>
      <w:r>
        <w:rPr>
          <w:rFonts w:hint="eastAsia"/>
        </w:rPr>
        <w:t>协议详情</w:t>
      </w:r>
      <w:bookmarkEnd w:id="67"/>
    </w:p>
    <w:p>
      <w:pPr>
        <w:pStyle w:val="14"/>
        <w:numPr>
          <w:ilvl w:val="0"/>
          <w:numId w:val="40"/>
        </w:numPr>
        <w:spacing w:before="156" w:beforeLines="50"/>
        <w:ind w:left="600" w:leftChars="250" w:firstLineChars="0"/>
        <w:rPr>
          <w:b/>
          <w:bCs/>
          <w:color w:val="FF0000"/>
          <w:szCs w:val="21"/>
        </w:rPr>
      </w:pPr>
      <w:bookmarkStart w:id="68" w:name="OLE_LINK2"/>
      <w:r>
        <w:rPr>
          <w:rFonts w:hint="eastAsia"/>
          <w:b/>
          <w:bCs/>
          <w:color w:val="FF0000"/>
          <w:szCs w:val="21"/>
          <w:lang w:val="en-US" w:eastAsia="zh-CN"/>
        </w:rPr>
        <w:t>获取药盒信息</w:t>
      </w:r>
      <w:r>
        <w:rPr>
          <w:rFonts w:hint="eastAsia"/>
          <w:b/>
          <w:bCs/>
          <w:color w:val="FF0000"/>
          <w:szCs w:val="21"/>
        </w:rPr>
        <w:t>（</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pPr>
      <w:r>
        <w:t>{</w:t>
      </w:r>
    </w:p>
    <w:p>
      <w:pPr>
        <w:bidi w:val="0"/>
        <w:rPr>
          <w:rFonts w:hint="default"/>
          <w:lang w:val="en-US" w:eastAsia="zh-CN"/>
        </w:rPr>
      </w:pPr>
      <w:r>
        <w:rPr>
          <w:rFonts w:hint="eastAsia"/>
        </w:rPr>
        <w:t>serialNumber:</w:t>
      </w:r>
      <w:r>
        <w:rPr>
          <w:rFonts w:hint="eastAsia"/>
          <w:lang w:val="en-US" w:eastAsia="zh-CN"/>
        </w:rPr>
        <w:t>abcd123as54</w:t>
      </w:r>
    </w:p>
    <w:p>
      <w:pPr>
        <w:bidi w:val="0"/>
      </w:pPr>
      <w:r>
        <w:t>}</w:t>
      </w:r>
    </w:p>
    <w:tbl>
      <w:tblPr>
        <w:tblStyle w:val="12"/>
        <w:tblW w:w="823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589"/>
        <w:gridCol w:w="1662"/>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5" w:hRule="atLeast"/>
        </w:trPr>
        <w:tc>
          <w:tcPr>
            <w:tcW w:w="1878"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589"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4771" w:type="dxa"/>
            <w:gridSpan w:val="2"/>
          </w:tcPr>
          <w:p>
            <w:pPr>
              <w:ind w:left="120" w:leftChars="50"/>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878" w:type="dxa"/>
            <w:vAlign w:val="center"/>
          </w:tcPr>
          <w:p>
            <w:pPr>
              <w:bidi w:val="0"/>
            </w:pPr>
            <w:r>
              <w:rPr>
                <w:rFonts w:hint="eastAsia"/>
              </w:rPr>
              <w:t>/app/getBoxPillList</w:t>
            </w:r>
          </w:p>
        </w:tc>
        <w:tc>
          <w:tcPr>
            <w:tcW w:w="1589" w:type="dxa"/>
            <w:vAlign w:val="center"/>
          </w:tcPr>
          <w:p>
            <w:pPr>
              <w:bidi w:val="0"/>
              <w:rPr>
                <w:rFonts w:hint="default"/>
                <w:lang w:val="en-US" w:eastAsia="zh-CN"/>
              </w:rPr>
            </w:pPr>
            <w:r>
              <w:rPr>
                <w:rFonts w:hint="eastAsia"/>
                <w:lang w:val="en-US" w:eastAsia="zh-CN"/>
              </w:rPr>
              <w:t>获取药盒信息</w:t>
            </w:r>
          </w:p>
        </w:tc>
        <w:tc>
          <w:tcPr>
            <w:tcW w:w="1662" w:type="dxa"/>
            <w:vAlign w:val="center"/>
          </w:tcPr>
          <w:p>
            <w:pPr>
              <w:bidi w:val="0"/>
              <w:rPr>
                <w:rFonts w:hint="eastAsia"/>
                <w:lang w:eastAsia="zh-CN"/>
              </w:rPr>
            </w:pPr>
            <w:r>
              <w:rPr>
                <w:rFonts w:hint="eastAsia"/>
              </w:rPr>
              <w:t>serialNumber</w:t>
            </w:r>
          </w:p>
        </w:tc>
        <w:tc>
          <w:tcPr>
            <w:tcW w:w="3109" w:type="dxa"/>
            <w:vAlign w:val="center"/>
          </w:tcPr>
          <w:p>
            <w:pPr>
              <w:bidi w:val="0"/>
              <w:rPr>
                <w:rFonts w:hint="default"/>
                <w:lang w:val="en-US" w:eastAsia="zh-CN"/>
              </w:rPr>
            </w:pPr>
            <w:r>
              <w:rPr>
                <w:rFonts w:hint="eastAsia"/>
                <w:lang w:val="en-US" w:eastAsia="zh-CN"/>
              </w:rPr>
              <w:t>药盒序列号</w:t>
            </w:r>
          </w:p>
        </w:tc>
      </w:tr>
    </w:tbl>
    <w:p>
      <w:pPr>
        <w:bidi w:val="0"/>
        <w:rPr>
          <w:rFonts w:hint="eastAsia"/>
          <w:b/>
          <w:bCs/>
        </w:rPr>
      </w:pPr>
      <w:r>
        <w:rPr>
          <w:rFonts w:hint="eastAsia"/>
          <w:b/>
          <w:bCs/>
        </w:rPr>
        <w:t>向服务器询问药仓的药品数据</w:t>
      </w:r>
      <w:r>
        <w:rPr>
          <w:b/>
          <w:bCs/>
        </w:rPr>
        <w:t>指令</w:t>
      </w:r>
      <w:r>
        <w:rPr>
          <w:rFonts w:hint="eastAsia"/>
          <w:b/>
          <w:bCs/>
        </w:rPr>
        <w:t>的应答（服务器----&gt;APP）</w:t>
      </w:r>
    </w:p>
    <w:p>
      <w:pPr>
        <w:bidi w:val="0"/>
      </w:pPr>
      <w:r>
        <w:t>{</w:t>
      </w:r>
    </w:p>
    <w:p>
      <w:pPr>
        <w:bidi w:val="0"/>
        <w:rPr>
          <w:rFonts w:hint="eastAsia"/>
          <w:lang w:val="en-US" w:eastAsia="zh-CN"/>
        </w:rPr>
      </w:pPr>
      <w:r>
        <w:t>"</w:t>
      </w:r>
      <w:r>
        <w:rPr>
          <w:rFonts w:hint="eastAsia"/>
          <w:lang w:val="en-US" w:eastAsia="zh-CN"/>
        </w:rPr>
        <w:t>data</w:t>
      </w:r>
      <w:r>
        <w:t>":</w:t>
      </w:r>
      <w:r>
        <w:rPr>
          <w:rFonts w:hint="eastAsia"/>
          <w:lang w:val="en-US" w:eastAsia="zh-CN"/>
        </w:rPr>
        <w:t>{</w:t>
      </w:r>
    </w:p>
    <w:p>
      <w:pPr>
        <w:bidi w:val="0"/>
        <w:rPr>
          <w:rFonts w:hint="default" w:eastAsia="宋体"/>
          <w:lang w:val="en-US" w:eastAsia="zh-CN"/>
        </w:rPr>
      </w:pPr>
      <w:r>
        <w:t>pillPosition</w:t>
      </w:r>
      <w:r>
        <w:rPr>
          <w:rFonts w:hint="eastAsia"/>
          <w:lang w:val="en-US" w:eastAsia="zh-CN"/>
        </w:rPr>
        <w:t>:1,</w:t>
      </w:r>
    </w:p>
    <w:p>
      <w:pPr>
        <w:bidi w:val="0"/>
        <w:rPr>
          <w:rFonts w:hint="default" w:eastAsia="宋体"/>
          <w:lang w:val="en-US" w:eastAsia="zh-CN"/>
        </w:rPr>
      </w:pPr>
      <w:r>
        <w:t>deletePillData</w:t>
      </w:r>
      <w:r>
        <w:rPr>
          <w:rFonts w:hint="eastAsia"/>
          <w:lang w:val="en-US" w:eastAsia="zh-CN"/>
        </w:rPr>
        <w:t>:true,</w:t>
      </w:r>
    </w:p>
    <w:p>
      <w:pPr>
        <w:bidi w:val="0"/>
        <w:rPr>
          <w:rFonts w:hint="default" w:eastAsia="宋体"/>
          <w:lang w:val="en-US" w:eastAsia="zh-CN"/>
        </w:rPr>
      </w:pPr>
      <w:r>
        <w:t>pillName</w:t>
      </w:r>
      <w:r>
        <w:rPr>
          <w:rFonts w:hint="eastAsia"/>
          <w:lang w:val="en-US" w:eastAsia="zh-CN"/>
        </w:rPr>
        <w:t>:</w:t>
      </w:r>
      <w:r>
        <w:rPr>
          <w:rFonts w:hint="default"/>
          <w:lang w:val="en-US" w:eastAsia="zh-CN"/>
        </w:rPr>
        <w:t>”</w:t>
      </w:r>
      <w:r>
        <w:rPr>
          <w:rFonts w:hint="eastAsia"/>
          <w:lang w:val="en-US" w:eastAsia="zh-CN"/>
        </w:rPr>
        <w:t>去痛片</w:t>
      </w:r>
      <w:r>
        <w:rPr>
          <w:rFonts w:hint="default"/>
          <w:lang w:val="en-US" w:eastAsia="zh-CN"/>
        </w:rPr>
        <w:t>”</w:t>
      </w:r>
    </w:p>
    <w:p>
      <w:pPr>
        <w:bidi w:val="0"/>
      </w:pPr>
      <w:r>
        <w:t>pillExpDate</w:t>
      </w:r>
      <w:r>
        <w:rPr>
          <w:rFonts w:hint="eastAsia"/>
          <w:lang w:val="en-US" w:eastAsia="zh-CN"/>
        </w:rPr>
        <w:t>:</w:t>
      </w:r>
      <w:r>
        <w:rPr>
          <w:rFonts w:hint="default"/>
          <w:lang w:val="en-US" w:eastAsia="zh-CN"/>
        </w:rPr>
        <w:t>”</w:t>
      </w:r>
      <w:r>
        <w:rPr>
          <w:rFonts w:hint="eastAsia"/>
          <w:lang w:val="en-US" w:eastAsia="zh-CN"/>
        </w:rPr>
        <w:t>2019-02-03</w:t>
      </w:r>
      <w:r>
        <w:rPr>
          <w:rFonts w:hint="default"/>
          <w:lang w:val="en-US" w:eastAsia="zh-CN"/>
        </w:rPr>
        <w:t>”</w:t>
      </w:r>
      <w:r>
        <w:rPr>
          <w:rFonts w:hint="eastAsia"/>
          <w:lang w:val="en-US" w:eastAsia="zh-CN"/>
        </w:rPr>
        <w:t>,</w:t>
      </w:r>
    </w:p>
    <w:p>
      <w:pPr>
        <w:bidi w:val="0"/>
        <w:rPr>
          <w:rFonts w:hint="default" w:eastAsia="宋体"/>
          <w:lang w:val="en-US" w:eastAsia="zh-CN"/>
        </w:rPr>
      </w:pPr>
      <w:r>
        <w:t>pillTotalNumber</w:t>
      </w:r>
      <w:r>
        <w:rPr>
          <w:rFonts w:hint="eastAsia"/>
          <w:lang w:val="en-US" w:eastAsia="zh-CN"/>
        </w:rPr>
        <w:t>:2,</w:t>
      </w:r>
    </w:p>
    <w:p>
      <w:pPr>
        <w:bidi w:val="0"/>
        <w:rPr>
          <w:rFonts w:hint="default" w:eastAsia="宋体"/>
          <w:lang w:val="en-US" w:eastAsia="zh-CN"/>
        </w:rPr>
      </w:pPr>
      <w:r>
        <w:rPr>
          <w:rFonts w:hint="eastAsia"/>
        </w:rPr>
        <w:t>d</w:t>
      </w:r>
      <w:r>
        <w:t>osagePerDos</w:t>
      </w:r>
      <w:r>
        <w:rPr>
          <w:rFonts w:hint="eastAsia"/>
        </w:rPr>
        <w:t>e</w:t>
      </w:r>
      <w:r>
        <w:rPr>
          <w:rFonts w:hint="eastAsia"/>
          <w:lang w:val="en-US" w:eastAsia="zh-CN"/>
        </w:rPr>
        <w:t>:1,</w:t>
      </w:r>
    </w:p>
    <w:p>
      <w:pPr>
        <w:bidi w:val="0"/>
        <w:rPr>
          <w:rFonts w:hint="default" w:eastAsia="宋体"/>
          <w:lang w:val="en-US" w:eastAsia="zh-CN"/>
        </w:rPr>
      </w:pPr>
      <w:r>
        <w:rPr>
          <w:rFonts w:hint="eastAsia"/>
        </w:rPr>
        <w:t>n</w:t>
      </w:r>
      <w:r>
        <w:t>umberOfDays</w:t>
      </w:r>
      <w:r>
        <w:rPr>
          <w:rFonts w:hint="eastAsia"/>
          <w:lang w:val="en-US" w:eastAsia="zh-CN"/>
        </w:rPr>
        <w:t>:9999,</w:t>
      </w:r>
    </w:p>
    <w:p>
      <w:pPr>
        <w:bidi w:val="0"/>
        <w:rPr>
          <w:rFonts w:hint="default" w:eastAsia="宋体"/>
          <w:lang w:val="en-US" w:eastAsia="zh-CN"/>
        </w:rPr>
      </w:pPr>
      <w:r>
        <w:t>takeTimes</w:t>
      </w:r>
      <w:r>
        <w:rPr>
          <w:rFonts w:hint="eastAsia"/>
          <w:lang w:val="en-US" w:eastAsia="zh-CN"/>
        </w:rPr>
        <w:t>:2,</w:t>
      </w:r>
    </w:p>
    <w:p>
      <w:pPr>
        <w:bidi w:val="0"/>
        <w:rPr>
          <w:rFonts w:hint="default"/>
          <w:lang w:val="en-US"/>
        </w:rPr>
      </w:pPr>
      <w:r>
        <w:rPr>
          <w:rFonts w:hint="eastAsia"/>
        </w:rPr>
        <w:t>t</w:t>
      </w:r>
      <w:r>
        <w:t>akePillsTime</w:t>
      </w:r>
      <w:r>
        <w:rPr>
          <w:rFonts w:hint="eastAsia"/>
          <w:lang w:val="en-US" w:eastAsia="zh-CN"/>
        </w:rPr>
        <w:t>:12:00</w:t>
      </w:r>
      <w:r>
        <w:rPr>
          <w:rFonts w:hint="eastAsia"/>
          <w:lang w:val="zh-TW" w:eastAsia="zh-TW"/>
        </w:rPr>
        <w:t>#</w:t>
      </w:r>
      <w:r>
        <w:rPr>
          <w:rFonts w:hint="eastAsia"/>
          <w:lang w:val="en-US" w:eastAsia="zh-CN"/>
        </w:rPr>
        <w:t>-1-1</w:t>
      </w:r>
      <w:r>
        <w:rPr>
          <w:rFonts w:hint="eastAsia"/>
          <w:lang w:val="zh-TW" w:eastAsia="zh-TW"/>
        </w:rPr>
        <w:t>#</w:t>
      </w:r>
      <w:r>
        <w:rPr>
          <w:rFonts w:hint="eastAsia"/>
          <w:lang w:val="en-US" w:eastAsia="zh-CN"/>
        </w:rPr>
        <w:t>-1-1</w:t>
      </w:r>
      <w:r>
        <w:rPr>
          <w:rFonts w:hint="eastAsia"/>
          <w:lang w:val="zh-TW" w:eastAsia="zh-TW"/>
        </w:rPr>
        <w:t>#</w:t>
      </w:r>
      <w:r>
        <w:rPr>
          <w:rFonts w:hint="eastAsia"/>
          <w:lang w:val="en-US" w:eastAsia="zh-CN"/>
        </w:rPr>
        <w:t>-1-1,</w:t>
      </w:r>
    </w:p>
    <w:p>
      <w:pPr>
        <w:bidi w:val="0"/>
        <w:rPr>
          <w:rFonts w:hint="default"/>
          <w:lang w:val="en-US" w:eastAsia="zh-CN"/>
        </w:rPr>
      </w:pPr>
      <w:r>
        <w:t>Starttime</w:t>
      </w:r>
      <w:r>
        <w:rPr>
          <w:rFonts w:hint="eastAsia"/>
          <w:lang w:val="en-US" w:eastAsia="zh-CN"/>
        </w:rPr>
        <w:t>:2019-02-03 22:00,</w:t>
      </w:r>
    </w:p>
    <w:p>
      <w:pPr>
        <w:bidi w:val="0"/>
      </w:pPr>
      <w:r>
        <w:rPr>
          <w:rFonts w:hint="eastAsia"/>
          <w:lang w:val="en-US" w:eastAsia="zh-CN"/>
        </w:rPr>
        <w:t>}</w:t>
      </w:r>
      <w:r>
        <w:t>,</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pPr>
      <w:r>
        <w:t>}</w:t>
      </w:r>
    </w:p>
    <w:tbl>
      <w:tblPr>
        <w:tblStyle w:val="12"/>
        <w:tblpPr w:leftFromText="180" w:rightFromText="180" w:vertAnchor="text" w:horzAnchor="page" w:tblpX="1957" w:tblpY="418"/>
        <w:tblOverlap w:val="never"/>
        <w:tblW w:w="8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7"/>
        <w:gridCol w:w="837"/>
        <w:gridCol w:w="1111"/>
        <w:gridCol w:w="5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077" w:type="dxa"/>
          </w:tcPr>
          <w:p>
            <w:pPr>
              <w:jc w:val="center"/>
              <w:rPr>
                <w:rFonts w:asciiTheme="majorEastAsia" w:hAnsiTheme="majorEastAsia" w:eastAsiaTheme="majorEastAsia" w:cstheme="majorEastAsia"/>
                <w:b/>
                <w:bCs/>
                <w:kern w:val="0"/>
                <w:sz w:val="22"/>
                <w:szCs w:val="24"/>
              </w:rPr>
            </w:pPr>
            <w:r>
              <w:rPr>
                <w:rFonts w:hint="eastAsia" w:asciiTheme="majorEastAsia" w:hAnsiTheme="majorEastAsia" w:eastAsiaTheme="majorEastAsia" w:cstheme="majorEastAsia"/>
                <w:b/>
                <w:bCs/>
                <w:kern w:val="0"/>
                <w:sz w:val="22"/>
                <w:szCs w:val="24"/>
              </w:rPr>
              <w:t>type</w:t>
            </w:r>
          </w:p>
        </w:tc>
        <w:tc>
          <w:tcPr>
            <w:tcW w:w="837" w:type="dxa"/>
          </w:tcPr>
          <w:p>
            <w:pPr>
              <w:jc w:val="center"/>
              <w:rPr>
                <w:rFonts w:asciiTheme="majorEastAsia" w:hAnsiTheme="majorEastAsia" w:eastAsiaTheme="majorEastAsia" w:cstheme="majorEastAsia"/>
                <w:b/>
                <w:bCs/>
                <w:kern w:val="0"/>
                <w:sz w:val="22"/>
                <w:szCs w:val="24"/>
              </w:rPr>
            </w:pPr>
            <w:r>
              <w:rPr>
                <w:rFonts w:hint="eastAsia" w:asciiTheme="majorEastAsia" w:hAnsiTheme="majorEastAsia" w:eastAsiaTheme="majorEastAsia" w:cstheme="majorEastAsia"/>
                <w:b/>
                <w:bCs/>
                <w:kern w:val="0"/>
                <w:sz w:val="22"/>
                <w:szCs w:val="24"/>
              </w:rPr>
              <w:t>说明</w:t>
            </w:r>
          </w:p>
        </w:tc>
        <w:tc>
          <w:tcPr>
            <w:tcW w:w="6184" w:type="dxa"/>
            <w:gridSpan w:val="2"/>
          </w:tcPr>
          <w:p>
            <w:pPr>
              <w:ind w:firstLine="440"/>
              <w:jc w:val="center"/>
              <w:rPr>
                <w:rFonts w:ascii="Times New Roman" w:hAnsi="Times New Roman" w:eastAsia="宋体" w:cs="Times New Roman"/>
                <w:kern w:val="0"/>
                <w:sz w:val="22"/>
                <w:szCs w:val="24"/>
              </w:rPr>
            </w:pPr>
            <w:r>
              <w:rPr>
                <w:rFonts w:ascii="宋体" w:hAnsi="宋体" w:eastAsia="宋体" w:cs="宋体"/>
                <w:b/>
                <w:bCs/>
                <w:kern w:val="0"/>
                <w:sz w:val="22"/>
                <w:szCs w:val="24"/>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9" w:hRule="atLeast"/>
        </w:trPr>
        <w:tc>
          <w:tcPr>
            <w:tcW w:w="1077" w:type="dxa"/>
            <w:vMerge w:val="restart"/>
            <w:vAlign w:val="center"/>
          </w:tcPr>
          <w:p>
            <w:pPr>
              <w:bidi w:val="0"/>
            </w:pPr>
            <w:r>
              <w:rPr>
                <w:rFonts w:hint="eastAsia"/>
              </w:rPr>
              <w:t>/app/getBoxPillList</w:t>
            </w:r>
          </w:p>
        </w:tc>
        <w:tc>
          <w:tcPr>
            <w:tcW w:w="837" w:type="dxa"/>
            <w:vMerge w:val="restart"/>
            <w:vAlign w:val="center"/>
          </w:tcPr>
          <w:p>
            <w:pPr>
              <w:bidi w:val="0"/>
              <w:rPr>
                <w:lang w:eastAsia="zh-TW"/>
              </w:rPr>
            </w:pPr>
            <w:r>
              <w:rPr>
                <w:rFonts w:hint="eastAsia"/>
                <w:lang w:val="zh-TW" w:eastAsia="zh-TW"/>
              </w:rPr>
              <w:t>询问药仓的药品数据</w:t>
            </w:r>
            <w:r>
              <w:rPr>
                <w:rFonts w:hint="eastAsia"/>
                <w:lang w:val="zh-TW"/>
              </w:rPr>
              <w:t>的应答</w:t>
            </w:r>
          </w:p>
        </w:tc>
        <w:tc>
          <w:tcPr>
            <w:tcW w:w="1111" w:type="dxa"/>
          </w:tcPr>
          <w:p>
            <w:pPr>
              <w:bidi w:val="0"/>
            </w:pPr>
            <w:r>
              <w:t>d</w:t>
            </w:r>
            <w:r>
              <w:rPr>
                <w:rFonts w:hint="eastAsia"/>
              </w:rPr>
              <w:t>ata</w:t>
            </w:r>
          </w:p>
        </w:tc>
        <w:tc>
          <w:tcPr>
            <w:tcW w:w="5073" w:type="dxa"/>
            <w:vAlign w:val="center"/>
          </w:tcPr>
          <w:p>
            <w:pPr>
              <w:bidi w:val="0"/>
            </w:pPr>
            <w:r>
              <w:t>pillPosition</w:t>
            </w:r>
            <w:r>
              <w:rPr>
                <w:rFonts w:hint="eastAsia"/>
                <w:lang w:val="en-US" w:eastAsia="zh-CN"/>
              </w:rPr>
              <w:t>:</w:t>
            </w:r>
            <w:r>
              <w:rPr>
                <w:lang w:val="zh-TW" w:eastAsia="zh-TW"/>
              </w:rPr>
              <w:t>药物所在药盒的编号</w:t>
            </w:r>
            <w:r>
              <w:rPr>
                <w:rFonts w:hint="eastAsia"/>
              </w:rPr>
              <w:t>,</w:t>
            </w:r>
            <w:r>
              <w:rPr>
                <w:lang w:val="zh-TW" w:eastAsia="zh-TW"/>
              </w:rPr>
              <w:t>数值型，从</w:t>
            </w:r>
            <w:r>
              <w:t>1</w:t>
            </w:r>
            <w:r>
              <w:rPr>
                <w:lang w:val="zh-TW" w:eastAsia="zh-TW"/>
              </w:rPr>
              <w:t>到</w:t>
            </w:r>
            <w:r>
              <w:rPr>
                <w:rFonts w:hint="eastAsia"/>
              </w:rPr>
              <w:t>8</w:t>
            </w:r>
          </w:p>
          <w:p>
            <w:pPr>
              <w:bidi w:val="0"/>
            </w:pPr>
            <w:r>
              <w:t>deletePillData</w:t>
            </w:r>
            <w:r>
              <w:rPr>
                <w:rFonts w:hint="eastAsia"/>
                <w:lang w:val="en-US" w:eastAsia="zh-CN"/>
              </w:rPr>
              <w:t>:</w:t>
            </w:r>
            <w:r>
              <w:t>字符型，</w:t>
            </w:r>
            <w:r>
              <w:rPr>
                <w:rFonts w:hint="eastAsia"/>
                <w:lang w:val="en-US" w:eastAsia="zh-CN"/>
              </w:rPr>
              <w:t>0</w:t>
            </w:r>
            <w:r>
              <w:t>为删除本药盒内的药品数据</w:t>
            </w:r>
            <w:r>
              <w:rPr>
                <w:rFonts w:hint="eastAsia"/>
                <w:lang w:val="en-US" w:eastAsia="zh-CN"/>
              </w:rPr>
              <w:t>1</w:t>
            </w:r>
            <w:r>
              <w:t>为新增或覆盖，才有下面字段</w:t>
            </w:r>
          </w:p>
          <w:p>
            <w:pPr>
              <w:bidi w:val="0"/>
            </w:pPr>
            <w:r>
              <w:t>pillName</w:t>
            </w:r>
            <w:r>
              <w:rPr>
                <w:rFonts w:hint="eastAsia"/>
                <w:lang w:val="en-US" w:eastAsia="zh-CN"/>
              </w:rPr>
              <w:t>:</w:t>
            </w:r>
            <w:r>
              <w:rPr>
                <w:lang w:val="zh-TW" w:eastAsia="zh-TW"/>
              </w:rPr>
              <w:t>药品名称</w:t>
            </w:r>
            <w:r>
              <w:rPr>
                <w:rFonts w:hint="eastAsia"/>
              </w:rPr>
              <w:t>,字符型</w:t>
            </w:r>
          </w:p>
          <w:p>
            <w:pPr>
              <w:bidi w:val="0"/>
            </w:pPr>
            <w:r>
              <w:t>pillExpDate</w:t>
            </w:r>
            <w:r>
              <w:rPr>
                <w:rFonts w:hint="eastAsia"/>
                <w:lang w:val="en-US" w:eastAsia="zh-CN"/>
              </w:rPr>
              <w:t>:</w:t>
            </w:r>
            <w:r>
              <w:rPr>
                <w:lang w:val="zh-TW" w:eastAsia="zh-TW"/>
              </w:rPr>
              <w:t>药品失效年月日</w:t>
            </w:r>
            <w:r>
              <w:rPr>
                <w:rFonts w:hint="eastAsia"/>
                <w:lang w:val="zh-TW"/>
              </w:rPr>
              <w:t>，</w:t>
            </w:r>
            <w:r>
              <w:rPr>
                <w:lang w:val="zh-TW" w:eastAsia="zh-TW"/>
              </w:rPr>
              <w:t>字符型，格式</w:t>
            </w:r>
            <w:r>
              <w:t>YYYYMMDD</w:t>
            </w:r>
          </w:p>
          <w:p>
            <w:pPr>
              <w:bidi w:val="0"/>
            </w:pPr>
            <w:r>
              <w:t>pillTotalNumber</w:t>
            </w:r>
            <w:r>
              <w:rPr>
                <w:rFonts w:hint="eastAsia"/>
                <w:lang w:val="en-US" w:eastAsia="zh-CN"/>
              </w:rPr>
              <w:t>:</w:t>
            </w:r>
            <w:r>
              <w:rPr>
                <w:lang w:val="zh-TW" w:eastAsia="zh-TW"/>
              </w:rPr>
              <w:t>剩余药片的数量</w:t>
            </w:r>
            <w:r>
              <w:rPr>
                <w:rFonts w:hint="eastAsia"/>
                <w:lang w:val="zh-TW"/>
              </w:rPr>
              <w:t>，</w:t>
            </w:r>
            <w:r>
              <w:rPr>
                <w:lang w:val="zh-TW" w:eastAsia="zh-TW"/>
              </w:rPr>
              <w:t>数值型</w:t>
            </w:r>
          </w:p>
          <w:p>
            <w:pPr>
              <w:bidi w:val="0"/>
            </w:pPr>
            <w:r>
              <w:rPr>
                <w:rFonts w:hint="eastAsia"/>
              </w:rPr>
              <w:t>d</w:t>
            </w:r>
            <w:r>
              <w:t>osagePerDos</w:t>
            </w:r>
            <w:r>
              <w:rPr>
                <w:rFonts w:hint="eastAsia"/>
              </w:rPr>
              <w:t>e</w:t>
            </w:r>
            <w:r>
              <w:rPr>
                <w:rFonts w:hint="eastAsia"/>
                <w:lang w:val="en-US" w:eastAsia="zh-CN"/>
              </w:rPr>
              <w:t>:</w:t>
            </w:r>
            <w:r>
              <w:rPr>
                <w:rFonts w:hint="eastAsia"/>
              </w:rPr>
              <w:t>每次服药量，</w:t>
            </w:r>
            <w:r>
              <w:rPr>
                <w:rFonts w:hint="eastAsia"/>
                <w:lang w:val="zh-TW" w:eastAsia="zh-TW"/>
              </w:rPr>
              <w:t>数值型，从1开始</w:t>
            </w:r>
          </w:p>
          <w:p>
            <w:pPr>
              <w:bidi w:val="0"/>
            </w:pPr>
            <w:r>
              <w:rPr>
                <w:rFonts w:hint="eastAsia"/>
              </w:rPr>
              <w:t>n</w:t>
            </w:r>
            <w:r>
              <w:t>umberOfDays</w:t>
            </w:r>
            <w:r>
              <w:rPr>
                <w:rFonts w:hint="eastAsia"/>
                <w:lang w:val="en-US" w:eastAsia="zh-CN"/>
              </w:rPr>
              <w:t>:</w:t>
            </w:r>
            <w:r>
              <w:t>服药天数，数值型。若为0则表示停药，为1-9999表示服药天数，如果是9999，则表示之后每天一直都服药，不间断</w:t>
            </w:r>
          </w:p>
          <w:p>
            <w:pPr>
              <w:bidi w:val="0"/>
            </w:pPr>
            <w:r>
              <w:t>takeTimes</w:t>
            </w:r>
            <w:r>
              <w:rPr>
                <w:rFonts w:hint="eastAsia"/>
                <w:lang w:val="en-US" w:eastAsia="zh-CN"/>
              </w:rPr>
              <w:t>:</w:t>
            </w:r>
            <w:r>
              <w:rPr>
                <w:rFonts w:hint="eastAsia"/>
              </w:rPr>
              <w:t>服药时间点个数，数值型</w:t>
            </w:r>
          </w:p>
          <w:p>
            <w:pPr>
              <w:bidi w:val="0"/>
              <w:rPr>
                <w:lang w:val="zh-TW" w:eastAsia="zh-TW"/>
              </w:rPr>
            </w:pPr>
            <w:r>
              <w:rPr>
                <w:rFonts w:hint="eastAsia"/>
              </w:rPr>
              <w:t>t</w:t>
            </w:r>
            <w:r>
              <w:t>akePillsTime</w:t>
            </w:r>
            <w:r>
              <w:rPr>
                <w:rFonts w:hint="eastAsia"/>
                <w:lang w:val="en-US" w:eastAsia="zh-CN"/>
              </w:rPr>
              <w:t>:</w:t>
            </w:r>
            <w:r>
              <w:rPr>
                <w:rFonts w:hint="eastAsia"/>
              </w:rPr>
              <w:t>服药时间点，</w:t>
            </w:r>
            <w:r>
              <w:rPr>
                <w:rFonts w:hint="eastAsia"/>
                <w:lang w:val="zh-TW" w:eastAsia="zh-TW"/>
              </w:rPr>
              <w:t>字符型，19位字符，24小时制，时间点</w:t>
            </w:r>
            <w:r>
              <w:rPr>
                <w:rFonts w:hint="eastAsia"/>
              </w:rPr>
              <w:t>可以</w:t>
            </w:r>
            <w:r>
              <w:rPr>
                <w:rFonts w:hint="eastAsia"/>
                <w:lang w:val="zh-TW" w:eastAsia="zh-TW"/>
              </w:rPr>
              <w:t>是多个，如果不足四个，则以-1代替HH和MM，</w:t>
            </w:r>
            <w:r>
              <w:rPr>
                <w:rFonts w:hint="eastAsia"/>
                <w:lang w:val="zh-TW"/>
              </w:rPr>
              <w:t>以该格式发送H</w:t>
            </w:r>
            <w:r>
              <w:rPr>
                <w:lang w:val="zh-TW" w:eastAsia="zh-TW"/>
              </w:rPr>
              <w:t>HMM</w:t>
            </w:r>
            <w:r>
              <w:rPr>
                <w:rFonts w:hint="eastAsia"/>
                <w:lang w:val="zh-TW" w:eastAsia="zh-TW"/>
              </w:rPr>
              <w:t>#</w:t>
            </w:r>
            <w:r>
              <w:rPr>
                <w:lang w:val="zh-TW" w:eastAsia="zh-TW"/>
              </w:rPr>
              <w:t>HHMM</w:t>
            </w:r>
            <w:r>
              <w:rPr>
                <w:rFonts w:hint="eastAsia"/>
                <w:lang w:val="zh-TW" w:eastAsia="zh-TW"/>
              </w:rPr>
              <w:t>#</w:t>
            </w:r>
            <w:r>
              <w:rPr>
                <w:lang w:val="zh-TW" w:eastAsia="zh-TW"/>
              </w:rPr>
              <w:t>HHMM</w:t>
            </w:r>
            <w:r>
              <w:rPr>
                <w:rFonts w:hint="eastAsia"/>
                <w:lang w:val="zh-TW" w:eastAsia="zh-TW"/>
              </w:rPr>
              <w:t>#</w:t>
            </w:r>
            <w:r>
              <w:rPr>
                <w:lang w:val="zh-TW" w:eastAsia="zh-TW"/>
              </w:rPr>
              <w:t>HHMM</w:t>
            </w:r>
          </w:p>
          <w:p>
            <w:pPr>
              <w:bidi w:val="0"/>
            </w:pPr>
            <w:r>
              <w:rPr>
                <w:rFonts w:hint="eastAsia"/>
                <w:lang w:val="zh-TW" w:eastAsia="zh-TW"/>
              </w:rPr>
              <w:t>共发19位字符</w:t>
            </w:r>
          </w:p>
          <w:p>
            <w:pPr>
              <w:bidi w:val="0"/>
            </w:pPr>
            <w:r>
              <w:t>Starttime</w:t>
            </w:r>
            <w:r>
              <w:rPr>
                <w:rFonts w:hint="eastAsia"/>
                <w:lang w:val="en-US" w:eastAsia="zh-CN"/>
              </w:rPr>
              <w:t>:</w:t>
            </w:r>
            <w:r>
              <w:rPr>
                <w:rFonts w:hint="eastAsia"/>
              </w:rPr>
              <w:t>开始时间，格式为YYYYMMDDTTMMSS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077" w:type="dxa"/>
            <w:vMerge w:val="continue"/>
            <w:vAlign w:val="center"/>
          </w:tcPr>
          <w:p>
            <w:pPr>
              <w:bidi w:val="0"/>
              <w:rPr>
                <w:rFonts w:hint="eastAsia"/>
              </w:rPr>
            </w:pPr>
          </w:p>
        </w:tc>
        <w:tc>
          <w:tcPr>
            <w:tcW w:w="837" w:type="dxa"/>
            <w:vMerge w:val="continue"/>
            <w:vAlign w:val="center"/>
          </w:tcPr>
          <w:p>
            <w:pPr>
              <w:bidi w:val="0"/>
              <w:rPr>
                <w:rFonts w:hint="eastAsia"/>
                <w:lang w:val="zh-TW" w:eastAsia="zh-TW"/>
              </w:rPr>
            </w:pPr>
          </w:p>
        </w:tc>
        <w:tc>
          <w:tcPr>
            <w:tcW w:w="1111" w:type="dxa"/>
          </w:tcPr>
          <w:p>
            <w:pPr>
              <w:bidi w:val="0"/>
            </w:pPr>
            <w:r>
              <w:rPr>
                <w:rFonts w:hint="eastAsia"/>
                <w:lang w:val="en-US" w:eastAsia="zh-CN"/>
              </w:rPr>
              <w:t>errCode</w:t>
            </w:r>
          </w:p>
        </w:tc>
        <w:tc>
          <w:tcPr>
            <w:tcW w:w="5073" w:type="dxa"/>
            <w:vAlign w:val="center"/>
          </w:tcPr>
          <w:p>
            <w:pPr>
              <w:bidi w:val="0"/>
              <w:rPr>
                <w:rFonts w:hint="eastAsia"/>
                <w:lang w:val="en-US" w:eastAsia="zh-CN"/>
              </w:rPr>
            </w:pPr>
            <w:r>
              <w:rPr>
                <w:rFonts w:hint="eastAsia"/>
                <w:lang w:val="en-US" w:eastAsia="zh-CN"/>
              </w:rPr>
              <w:t>1:成功</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077" w:type="dxa"/>
            <w:vMerge w:val="continue"/>
            <w:vAlign w:val="center"/>
          </w:tcPr>
          <w:p>
            <w:pPr>
              <w:bidi w:val="0"/>
              <w:rPr>
                <w:rFonts w:hint="eastAsia"/>
              </w:rPr>
            </w:pPr>
          </w:p>
        </w:tc>
        <w:tc>
          <w:tcPr>
            <w:tcW w:w="837" w:type="dxa"/>
            <w:vMerge w:val="continue"/>
            <w:vAlign w:val="center"/>
          </w:tcPr>
          <w:p>
            <w:pPr>
              <w:bidi w:val="0"/>
              <w:rPr>
                <w:rFonts w:hint="eastAsia"/>
                <w:lang w:val="zh-TW" w:eastAsia="zh-TW"/>
              </w:rPr>
            </w:pPr>
          </w:p>
        </w:tc>
        <w:tc>
          <w:tcPr>
            <w:tcW w:w="1111" w:type="dxa"/>
          </w:tcPr>
          <w:p>
            <w:pPr>
              <w:bidi w:val="0"/>
              <w:rPr>
                <w:rFonts w:hint="eastAsia"/>
                <w:lang w:val="en-US" w:eastAsia="zh-CN"/>
              </w:rPr>
            </w:pPr>
            <w:r>
              <w:rPr>
                <w:rFonts w:hint="eastAsia"/>
                <w:lang w:val="en-US" w:eastAsia="zh-CN"/>
              </w:rPr>
              <w:t>errMsg</w:t>
            </w:r>
          </w:p>
        </w:tc>
        <w:tc>
          <w:tcPr>
            <w:tcW w:w="5073" w:type="dxa"/>
            <w:vAlign w:val="center"/>
          </w:tcPr>
          <w:p>
            <w:pPr>
              <w:bidi w:val="0"/>
              <w:rPr>
                <w:rFonts w:hint="default" w:eastAsia="宋体"/>
                <w:lang w:val="en-US" w:eastAsia="zh-CN"/>
              </w:rPr>
            </w:pPr>
            <w:r>
              <w:rPr>
                <w:rFonts w:hint="eastAsia"/>
                <w:lang w:val="en-US" w:eastAsia="zh-CN"/>
              </w:rPr>
              <w:t>状态信息</w:t>
            </w:r>
          </w:p>
        </w:tc>
      </w:tr>
      <w:bookmarkEnd w:id="68"/>
    </w:tbl>
    <w:p>
      <w:pPr>
        <w:pStyle w:val="14"/>
        <w:numPr>
          <w:ilvl w:val="0"/>
          <w:numId w:val="40"/>
        </w:numPr>
        <w:spacing w:before="156" w:beforeLines="50"/>
        <w:ind w:left="600" w:leftChars="250" w:firstLineChars="0"/>
        <w:rPr>
          <w:b/>
          <w:bCs/>
          <w:color w:val="FF0000"/>
          <w:szCs w:val="21"/>
        </w:rPr>
      </w:pPr>
      <w:r>
        <w:rPr>
          <w:rFonts w:hint="eastAsia"/>
          <w:b/>
          <w:bCs/>
          <w:color w:val="FF0000"/>
          <w:szCs w:val="21"/>
          <w:lang w:val="en-US" w:eastAsia="zh-CN"/>
        </w:rPr>
        <w:t>获取服药信息</w:t>
      </w:r>
      <w:r>
        <w:rPr>
          <w:rFonts w:hint="eastAsia"/>
          <w:b/>
          <w:bCs/>
          <w:color w:val="FF0000"/>
          <w:szCs w:val="21"/>
        </w:rPr>
        <w:t>（</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rPr>
          <w:rFonts w:hint="eastAsia"/>
        </w:rPr>
      </w:pPr>
      <w:r>
        <w:rPr>
          <w:rFonts w:hint="eastAsia"/>
        </w:rPr>
        <w:t>{</w:t>
      </w:r>
    </w:p>
    <w:p>
      <w:pPr>
        <w:bidi w:val="0"/>
        <w:rPr>
          <w:rFonts w:hint="eastAsia"/>
        </w:rPr>
      </w:pPr>
      <w:r>
        <w:rPr>
          <w:rFonts w:hint="eastAsia"/>
        </w:rPr>
        <w:t xml:space="preserve">serialNumber:this.serialNumber, </w:t>
      </w:r>
    </w:p>
    <w:p>
      <w:pPr>
        <w:bidi w:val="0"/>
        <w:rPr>
          <w:rFonts w:hint="eastAsia"/>
        </w:rPr>
      </w:pPr>
      <w:r>
        <w:rPr>
          <w:rFonts w:hint="eastAsia"/>
        </w:rPr>
        <w:t xml:space="preserve">startTime:this.changeDate.startTime, </w:t>
      </w:r>
    </w:p>
    <w:p>
      <w:pPr>
        <w:bidi w:val="0"/>
        <w:rPr>
          <w:rFonts w:hint="eastAsia"/>
        </w:rPr>
      </w:pPr>
      <w:bookmarkStart w:id="69" w:name="OLE_LINK3"/>
      <w:r>
        <w:rPr>
          <w:rFonts w:hint="eastAsia"/>
        </w:rPr>
        <w:t>endTime</w:t>
      </w:r>
      <w:bookmarkEnd w:id="69"/>
      <w:r>
        <w:rPr>
          <w:rFonts w:hint="eastAsia"/>
        </w:rPr>
        <w:t>:this.changeDate.endTime</w:t>
      </w:r>
    </w:p>
    <w:p>
      <w:pPr>
        <w:bidi w:val="0"/>
      </w:pPr>
      <w:r>
        <w:rPr>
          <w:rFonts w:hint="eastAsia"/>
        </w:rPr>
        <w:t>}</w:t>
      </w:r>
    </w:p>
    <w:tbl>
      <w:tblPr>
        <w:tblStyle w:val="12"/>
        <w:tblW w:w="823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1589"/>
        <w:gridCol w:w="1662"/>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878"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type</w:t>
            </w:r>
          </w:p>
        </w:tc>
        <w:tc>
          <w:tcPr>
            <w:tcW w:w="1589" w:type="dxa"/>
          </w:tcPr>
          <w:p>
            <w:pPr>
              <w:ind w:left="120" w:leftChars="50"/>
              <w:rPr>
                <w:rFonts w:asciiTheme="majorEastAsia" w:hAnsiTheme="majorEastAsia" w:eastAsiaTheme="majorEastAsia" w:cstheme="majorEastAsia"/>
                <w:b/>
                <w:bCs/>
                <w:kern w:val="0"/>
                <w:sz w:val="20"/>
                <w:szCs w:val="20"/>
              </w:rPr>
            </w:pPr>
            <w:r>
              <w:rPr>
                <w:rFonts w:hint="eastAsia" w:asciiTheme="majorEastAsia" w:hAnsiTheme="majorEastAsia" w:eastAsiaTheme="majorEastAsia" w:cstheme="majorEastAsia"/>
                <w:b/>
                <w:bCs/>
                <w:kern w:val="0"/>
                <w:sz w:val="20"/>
                <w:szCs w:val="20"/>
              </w:rPr>
              <w:t>说明</w:t>
            </w:r>
          </w:p>
        </w:tc>
        <w:tc>
          <w:tcPr>
            <w:tcW w:w="4771" w:type="dxa"/>
            <w:gridSpan w:val="2"/>
          </w:tcPr>
          <w:p>
            <w:pPr>
              <w:ind w:left="120" w:leftChars="50"/>
              <w:rPr>
                <w:rFonts w:ascii="Times New Roman" w:hAnsi="Times New Roman" w:eastAsia="宋体" w:cs="Times New Roman"/>
                <w:kern w:val="0"/>
                <w:sz w:val="20"/>
                <w:szCs w:val="20"/>
              </w:rPr>
            </w:pPr>
            <w:r>
              <w:rPr>
                <w:rFonts w:ascii="宋体" w:hAnsi="宋体" w:eastAsia="宋体" w:cs="宋体"/>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878" w:type="dxa"/>
            <w:vMerge w:val="restart"/>
            <w:vAlign w:val="center"/>
          </w:tcPr>
          <w:p>
            <w:pPr>
              <w:bidi w:val="0"/>
            </w:pPr>
            <w:r>
              <w:rPr>
                <w:rFonts w:hint="eastAsia"/>
              </w:rPr>
              <w:t>/app/getDosingTimeReportForm</w:t>
            </w:r>
          </w:p>
        </w:tc>
        <w:tc>
          <w:tcPr>
            <w:tcW w:w="1589" w:type="dxa"/>
            <w:vMerge w:val="restart"/>
            <w:vAlign w:val="center"/>
          </w:tcPr>
          <w:p>
            <w:pPr>
              <w:bidi w:val="0"/>
              <w:rPr>
                <w:rFonts w:hint="default"/>
                <w:lang w:val="en-US" w:eastAsia="zh-CN"/>
              </w:rPr>
            </w:pPr>
            <w:r>
              <w:rPr>
                <w:rFonts w:hint="eastAsia"/>
                <w:lang w:val="en-US" w:eastAsia="zh-CN"/>
              </w:rPr>
              <w:t>获取药盒信息</w:t>
            </w:r>
          </w:p>
        </w:tc>
        <w:tc>
          <w:tcPr>
            <w:tcW w:w="1662" w:type="dxa"/>
            <w:vAlign w:val="center"/>
          </w:tcPr>
          <w:p>
            <w:pPr>
              <w:bidi w:val="0"/>
              <w:rPr>
                <w:rFonts w:hint="eastAsia"/>
                <w:lang w:eastAsia="zh-CN"/>
              </w:rPr>
            </w:pPr>
            <w:r>
              <w:rPr>
                <w:rFonts w:hint="eastAsia"/>
              </w:rPr>
              <w:t>serialNumber</w:t>
            </w:r>
          </w:p>
        </w:tc>
        <w:tc>
          <w:tcPr>
            <w:tcW w:w="3109" w:type="dxa"/>
            <w:vAlign w:val="center"/>
          </w:tcPr>
          <w:p>
            <w:pPr>
              <w:bidi w:val="0"/>
              <w:rPr>
                <w:rFonts w:hint="default"/>
                <w:lang w:val="en-US" w:eastAsia="zh-CN"/>
              </w:rPr>
            </w:pPr>
            <w:r>
              <w:rPr>
                <w:rFonts w:hint="eastAsia"/>
                <w:lang w:val="en-US" w:eastAsia="zh-CN"/>
              </w:rPr>
              <w:t>药盒序列号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878" w:type="dxa"/>
            <w:vMerge w:val="continue"/>
            <w:vAlign w:val="center"/>
          </w:tcPr>
          <w:p>
            <w:pPr>
              <w:bidi w:val="0"/>
              <w:rPr>
                <w:rFonts w:hint="eastAsia"/>
              </w:rPr>
            </w:pPr>
          </w:p>
        </w:tc>
        <w:tc>
          <w:tcPr>
            <w:tcW w:w="1589" w:type="dxa"/>
            <w:vMerge w:val="continue"/>
            <w:vAlign w:val="center"/>
          </w:tcPr>
          <w:p>
            <w:pPr>
              <w:bidi w:val="0"/>
              <w:rPr>
                <w:rFonts w:hint="eastAsia"/>
                <w:lang w:val="en-US" w:eastAsia="zh-CN"/>
              </w:rPr>
            </w:pPr>
          </w:p>
        </w:tc>
        <w:tc>
          <w:tcPr>
            <w:tcW w:w="1662" w:type="dxa"/>
            <w:vAlign w:val="center"/>
          </w:tcPr>
          <w:p>
            <w:pPr>
              <w:bidi w:val="0"/>
              <w:rPr>
                <w:rFonts w:hint="eastAsia"/>
              </w:rPr>
            </w:pPr>
            <w:r>
              <w:rPr>
                <w:rFonts w:hint="eastAsia"/>
              </w:rPr>
              <w:t>startTime</w:t>
            </w:r>
          </w:p>
        </w:tc>
        <w:tc>
          <w:tcPr>
            <w:tcW w:w="3109" w:type="dxa"/>
            <w:vAlign w:val="center"/>
          </w:tcPr>
          <w:p>
            <w:pPr>
              <w:bidi w:val="0"/>
              <w:rPr>
                <w:rFonts w:hint="default"/>
                <w:lang w:val="en-US" w:eastAsia="zh-CN"/>
              </w:rPr>
            </w:pP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878" w:type="dxa"/>
            <w:vMerge w:val="continue"/>
            <w:vAlign w:val="center"/>
          </w:tcPr>
          <w:p>
            <w:pPr>
              <w:bidi w:val="0"/>
              <w:rPr>
                <w:rFonts w:hint="eastAsia"/>
              </w:rPr>
            </w:pPr>
          </w:p>
        </w:tc>
        <w:tc>
          <w:tcPr>
            <w:tcW w:w="1589" w:type="dxa"/>
            <w:vMerge w:val="continue"/>
            <w:vAlign w:val="center"/>
          </w:tcPr>
          <w:p>
            <w:pPr>
              <w:bidi w:val="0"/>
              <w:rPr>
                <w:rFonts w:hint="eastAsia"/>
                <w:lang w:val="en-US" w:eastAsia="zh-CN"/>
              </w:rPr>
            </w:pPr>
          </w:p>
        </w:tc>
        <w:tc>
          <w:tcPr>
            <w:tcW w:w="1662" w:type="dxa"/>
            <w:vAlign w:val="center"/>
          </w:tcPr>
          <w:p>
            <w:pPr>
              <w:bidi w:val="0"/>
              <w:rPr>
                <w:rFonts w:hint="eastAsia"/>
              </w:rPr>
            </w:pPr>
            <w:r>
              <w:rPr>
                <w:rFonts w:hint="eastAsia"/>
              </w:rPr>
              <w:t>endTime</w:t>
            </w:r>
          </w:p>
        </w:tc>
        <w:tc>
          <w:tcPr>
            <w:tcW w:w="3109" w:type="dxa"/>
            <w:vAlign w:val="center"/>
          </w:tcPr>
          <w:p>
            <w:pPr>
              <w:bidi w:val="0"/>
              <w:rPr>
                <w:rFonts w:hint="default"/>
                <w:lang w:val="en-US" w:eastAsia="zh-CN"/>
              </w:rPr>
            </w:pPr>
            <w:r>
              <w:rPr>
                <w:rFonts w:hint="eastAsia"/>
                <w:lang w:val="en-US" w:eastAsia="zh-CN"/>
              </w:rPr>
              <w:t>结束时间</w:t>
            </w:r>
          </w:p>
        </w:tc>
      </w:tr>
    </w:tbl>
    <w:p>
      <w:pPr>
        <w:bidi w:val="0"/>
        <w:rPr>
          <w:rFonts w:hint="eastAsia"/>
          <w:b/>
          <w:bCs/>
        </w:rPr>
      </w:pPr>
      <w:r>
        <w:rPr>
          <w:rFonts w:hint="eastAsia"/>
          <w:b/>
          <w:bCs/>
        </w:rPr>
        <w:t>向服务器询问药仓的药品数据</w:t>
      </w:r>
      <w:r>
        <w:rPr>
          <w:b/>
          <w:bCs/>
        </w:rPr>
        <w:t>指令</w:t>
      </w:r>
      <w:r>
        <w:rPr>
          <w:rFonts w:hint="eastAsia"/>
          <w:b/>
          <w:bCs/>
        </w:rPr>
        <w:t>的应答（服务器----&gt;APP）</w:t>
      </w:r>
    </w:p>
    <w:p>
      <w:pPr>
        <w:bidi w:val="0"/>
      </w:pPr>
      <w:r>
        <w:t>{</w:t>
      </w:r>
    </w:p>
    <w:p>
      <w:pPr>
        <w:bidi w:val="0"/>
      </w:pPr>
      <w:r>
        <w:t>"</w:t>
      </w:r>
      <w:r>
        <w:rPr>
          <w:rFonts w:hint="eastAsia"/>
          <w:lang w:val="en-US" w:eastAsia="zh-CN"/>
        </w:rPr>
        <w:t>data</w:t>
      </w:r>
      <w:r>
        <w:t>":"",</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pPr>
      <w:r>
        <w:t>}</w:t>
      </w:r>
    </w:p>
    <w:tbl>
      <w:tblPr>
        <w:tblStyle w:val="12"/>
        <w:tblpPr w:leftFromText="180" w:rightFromText="180" w:vertAnchor="text" w:horzAnchor="page" w:tblpX="2062" w:tblpY="100"/>
        <w:tblOverlap w:val="never"/>
        <w:tblW w:w="8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1575"/>
        <w:gridCol w:w="1680"/>
        <w:gridCol w:w="2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855" w:type="dxa"/>
          </w:tcPr>
          <w:p>
            <w:pPr>
              <w:jc w:val="center"/>
              <w:rPr>
                <w:rFonts w:asciiTheme="majorEastAsia" w:hAnsiTheme="majorEastAsia" w:eastAsiaTheme="majorEastAsia" w:cstheme="majorEastAsia"/>
                <w:b/>
                <w:bCs/>
                <w:kern w:val="0"/>
                <w:sz w:val="22"/>
                <w:szCs w:val="24"/>
              </w:rPr>
            </w:pPr>
            <w:r>
              <w:rPr>
                <w:rFonts w:hint="eastAsia" w:asciiTheme="majorEastAsia" w:hAnsiTheme="majorEastAsia" w:eastAsiaTheme="majorEastAsia" w:cstheme="majorEastAsia"/>
                <w:b/>
                <w:bCs/>
                <w:kern w:val="0"/>
                <w:sz w:val="22"/>
                <w:szCs w:val="24"/>
              </w:rPr>
              <w:t>type</w:t>
            </w:r>
          </w:p>
        </w:tc>
        <w:tc>
          <w:tcPr>
            <w:tcW w:w="1575" w:type="dxa"/>
          </w:tcPr>
          <w:p>
            <w:pPr>
              <w:jc w:val="center"/>
              <w:rPr>
                <w:rFonts w:asciiTheme="majorEastAsia" w:hAnsiTheme="majorEastAsia" w:eastAsiaTheme="majorEastAsia" w:cstheme="majorEastAsia"/>
                <w:b/>
                <w:bCs/>
                <w:kern w:val="0"/>
                <w:sz w:val="22"/>
                <w:szCs w:val="24"/>
              </w:rPr>
            </w:pPr>
            <w:r>
              <w:rPr>
                <w:rFonts w:hint="eastAsia" w:asciiTheme="majorEastAsia" w:hAnsiTheme="majorEastAsia" w:eastAsiaTheme="majorEastAsia" w:cstheme="majorEastAsia"/>
                <w:b/>
                <w:bCs/>
                <w:kern w:val="0"/>
                <w:sz w:val="22"/>
                <w:szCs w:val="24"/>
              </w:rPr>
              <w:t>说明</w:t>
            </w:r>
          </w:p>
        </w:tc>
        <w:tc>
          <w:tcPr>
            <w:tcW w:w="4668" w:type="dxa"/>
            <w:gridSpan w:val="2"/>
          </w:tcPr>
          <w:p>
            <w:pPr>
              <w:ind w:firstLine="440"/>
              <w:jc w:val="center"/>
              <w:rPr>
                <w:rFonts w:ascii="Times New Roman" w:hAnsi="Times New Roman" w:eastAsia="宋体" w:cs="Times New Roman"/>
                <w:kern w:val="0"/>
                <w:sz w:val="22"/>
                <w:szCs w:val="24"/>
              </w:rPr>
            </w:pPr>
            <w:r>
              <w:rPr>
                <w:rFonts w:ascii="宋体" w:hAnsi="宋体" w:eastAsia="宋体" w:cs="宋体"/>
                <w:b/>
                <w:bCs/>
                <w:kern w:val="0"/>
                <w:sz w:val="22"/>
                <w:szCs w:val="24"/>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1855" w:type="dxa"/>
            <w:vMerge w:val="restart"/>
            <w:vAlign w:val="center"/>
          </w:tcPr>
          <w:p>
            <w:pPr>
              <w:bidi w:val="0"/>
            </w:pPr>
            <w:r>
              <w:rPr>
                <w:rFonts w:hint="eastAsia"/>
              </w:rPr>
              <w:t>/app/getDosingTimeReportForm</w:t>
            </w:r>
          </w:p>
        </w:tc>
        <w:tc>
          <w:tcPr>
            <w:tcW w:w="1575" w:type="dxa"/>
            <w:vMerge w:val="restart"/>
            <w:vAlign w:val="center"/>
          </w:tcPr>
          <w:p>
            <w:pPr>
              <w:bidi w:val="0"/>
              <w:rPr>
                <w:lang w:eastAsia="zh-TW"/>
              </w:rPr>
            </w:pPr>
            <w:r>
              <w:rPr>
                <w:rFonts w:hint="eastAsia"/>
                <w:lang w:val="zh-TW" w:eastAsia="zh-TW"/>
              </w:rPr>
              <w:t>询问药仓的药品数据</w:t>
            </w:r>
            <w:r>
              <w:rPr>
                <w:rFonts w:hint="eastAsia"/>
                <w:lang w:val="zh-TW"/>
              </w:rPr>
              <w:t>的应答</w:t>
            </w:r>
          </w:p>
        </w:tc>
        <w:tc>
          <w:tcPr>
            <w:tcW w:w="1680" w:type="dxa"/>
            <w:vAlign w:val="center"/>
          </w:tcPr>
          <w:p>
            <w:pPr>
              <w:bidi w:val="0"/>
            </w:pPr>
            <w:r>
              <w:rPr>
                <w:rFonts w:hint="eastAsia"/>
                <w:lang w:val="en-US" w:eastAsia="zh-CN"/>
              </w:rPr>
              <w:t>Data</w:t>
            </w:r>
          </w:p>
        </w:tc>
        <w:tc>
          <w:tcPr>
            <w:tcW w:w="2988" w:type="dxa"/>
            <w:vAlign w:val="center"/>
          </w:tcPr>
          <w:p>
            <w:pPr>
              <w:bidi w:val="0"/>
              <w:rPr>
                <w:rFonts w:hint="default"/>
                <w:lang w:val="en-US" w:eastAsia="zh-CN"/>
              </w:rPr>
            </w:pPr>
            <w:r>
              <w:rPr>
                <w:rFonts w:hint="eastAsia"/>
              </w:rPr>
              <w:t>registerTime</w:t>
            </w:r>
            <w:r>
              <w:rPr>
                <w:rFonts w:hint="eastAsia"/>
                <w:lang w:val="en-US" w:eastAsia="zh-CN"/>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855" w:type="dxa"/>
            <w:vMerge w:val="continue"/>
            <w:vAlign w:val="center"/>
          </w:tcPr>
          <w:p>
            <w:pPr>
              <w:bidi w:val="0"/>
            </w:pPr>
          </w:p>
        </w:tc>
        <w:tc>
          <w:tcPr>
            <w:tcW w:w="1575" w:type="dxa"/>
            <w:vMerge w:val="continue"/>
            <w:vAlign w:val="center"/>
          </w:tcPr>
          <w:p>
            <w:pPr>
              <w:bidi w:val="0"/>
            </w:pPr>
          </w:p>
        </w:tc>
        <w:tc>
          <w:tcPr>
            <w:tcW w:w="1680" w:type="dxa"/>
            <w:vAlign w:val="center"/>
          </w:tcPr>
          <w:p>
            <w:pPr>
              <w:bidi w:val="0"/>
            </w:pPr>
            <w:r>
              <w:rPr>
                <w:rFonts w:hint="eastAsia"/>
                <w:lang w:val="en-US" w:eastAsia="zh-CN"/>
              </w:rPr>
              <w:t>errCode</w:t>
            </w:r>
          </w:p>
        </w:tc>
        <w:tc>
          <w:tcPr>
            <w:tcW w:w="2988" w:type="dxa"/>
            <w:vAlign w:val="center"/>
          </w:tcPr>
          <w:p>
            <w:pPr>
              <w:bidi w:val="0"/>
              <w:rPr>
                <w:rFonts w:hint="eastAsia"/>
                <w:lang w:val="en-US" w:eastAsia="zh-CN"/>
              </w:rPr>
            </w:pPr>
            <w:r>
              <w:rPr>
                <w:rFonts w:hint="eastAsia"/>
                <w:lang w:val="en-US" w:eastAsia="zh-CN"/>
              </w:rPr>
              <w:t>1:成功</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1855" w:type="dxa"/>
            <w:vMerge w:val="continue"/>
            <w:vAlign w:val="center"/>
          </w:tcPr>
          <w:p>
            <w:pPr>
              <w:bidi w:val="0"/>
            </w:pPr>
          </w:p>
        </w:tc>
        <w:tc>
          <w:tcPr>
            <w:tcW w:w="1575" w:type="dxa"/>
            <w:vMerge w:val="continue"/>
            <w:vAlign w:val="center"/>
          </w:tcPr>
          <w:p>
            <w:pPr>
              <w:bidi w:val="0"/>
            </w:pPr>
          </w:p>
        </w:tc>
        <w:tc>
          <w:tcPr>
            <w:tcW w:w="1680" w:type="dxa"/>
            <w:vAlign w:val="center"/>
          </w:tcPr>
          <w:p>
            <w:pPr>
              <w:bidi w:val="0"/>
            </w:pPr>
            <w:r>
              <w:rPr>
                <w:rFonts w:hint="eastAsia"/>
                <w:lang w:val="en-US" w:eastAsia="zh-CN"/>
              </w:rPr>
              <w:t>errMsg</w:t>
            </w:r>
          </w:p>
        </w:tc>
        <w:tc>
          <w:tcPr>
            <w:tcW w:w="2988" w:type="dxa"/>
            <w:vAlign w:val="center"/>
          </w:tcPr>
          <w:p>
            <w:pPr>
              <w:bidi w:val="0"/>
              <w:rPr>
                <w:rFonts w:hint="default" w:eastAsia="宋体"/>
                <w:lang w:val="en-US" w:eastAsia="zh-CN"/>
              </w:rPr>
            </w:pPr>
            <w:r>
              <w:rPr>
                <w:rFonts w:hint="eastAsia"/>
                <w:lang w:val="en-US" w:eastAsia="zh-CN"/>
              </w:rPr>
              <w:t>状态信息</w:t>
            </w:r>
          </w:p>
        </w:tc>
      </w:tr>
    </w:tbl>
    <w:p>
      <w:pPr>
        <w:rPr>
          <w:rFonts w:hint="eastAsia" w:asciiTheme="minorEastAsia" w:hAnsiTheme="minorEastAsia" w:cstheme="minorEastAsia"/>
          <w:b/>
          <w:bCs/>
          <w:szCs w:val="21"/>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14"/>
        <w:numPr>
          <w:ilvl w:val="0"/>
          <w:numId w:val="0"/>
        </w:numPr>
        <w:spacing w:line="400" w:lineRule="exact"/>
        <w:ind w:left="420" w:leftChars="0"/>
        <w:rPr>
          <w:sz w:val="24"/>
          <w:szCs w:val="28"/>
        </w:rPr>
      </w:pPr>
    </w:p>
    <w:p>
      <w:pPr>
        <w:pStyle w:val="3"/>
        <w:numPr>
          <w:ilvl w:val="0"/>
          <w:numId w:val="2"/>
        </w:numPr>
        <w:bidi w:val="0"/>
        <w:spacing w:line="416" w:lineRule="auto"/>
        <w:ind w:left="425" w:leftChars="0" w:hanging="425" w:firstLineChars="0"/>
      </w:pPr>
      <w:bookmarkStart w:id="70" w:name="_Toc3994"/>
      <w:r>
        <w:rPr>
          <w:rFonts w:hint="eastAsia"/>
          <w:lang w:val="en-US" w:eastAsia="zh-CN"/>
        </w:rPr>
        <w:t xml:space="preserve"> </w:t>
      </w:r>
      <w:bookmarkStart w:id="71" w:name="_Toc8299"/>
      <w:r>
        <w:rPr>
          <w:rFonts w:hint="eastAsia"/>
          <w:lang w:val="en-US" w:eastAsia="zh-CN"/>
        </w:rPr>
        <w:t>系统</w:t>
      </w:r>
      <w:r>
        <w:rPr>
          <w:rFonts w:hint="eastAsia"/>
        </w:rPr>
        <w:t>设置的相关指令</w:t>
      </w:r>
      <w:bookmarkEnd w:id="70"/>
      <w:bookmarkEnd w:id="71"/>
    </w:p>
    <w:p>
      <w:pPr>
        <w:pStyle w:val="4"/>
        <w:numPr>
          <w:ilvl w:val="0"/>
          <w:numId w:val="41"/>
        </w:numPr>
        <w:bidi w:val="0"/>
      </w:pPr>
      <w:bookmarkStart w:id="72" w:name="_Toc9702"/>
      <w:bookmarkStart w:id="73" w:name="_Toc22585"/>
      <w:r>
        <w:rPr>
          <w:rFonts w:hint="eastAsia"/>
        </w:rPr>
        <w:t>概述</w:t>
      </w:r>
      <w:bookmarkEnd w:id="72"/>
      <w:bookmarkEnd w:id="73"/>
    </w:p>
    <w:p>
      <w:pPr>
        <w:bidi w:val="0"/>
        <w:ind w:firstLine="420" w:firstLineChars="0"/>
      </w:pPr>
      <w:r>
        <w:rPr>
          <w:rFonts w:hint="eastAsia"/>
          <w:lang w:val="en-US" w:eastAsia="zh-CN"/>
        </w:rPr>
        <w:t>系统设置界面包含将外出模式设置为自动模式,不可改变其他状态模式,可以进行清除缓存,查看版本,进入日志列表</w:t>
      </w:r>
      <w:r>
        <w:rPr>
          <w:rFonts w:hint="eastAsia"/>
        </w:rPr>
        <w:t>；</w:t>
      </w:r>
    </w:p>
    <w:p>
      <w:pPr>
        <w:bidi w:val="0"/>
        <w:rPr>
          <w:b/>
          <w:bCs/>
        </w:rPr>
      </w:pPr>
      <w:r>
        <w:rPr>
          <w:rFonts w:hint="eastAsia"/>
          <w:b/>
          <w:bCs/>
          <w:lang w:val="en-US" w:eastAsia="zh-CN"/>
        </w:rPr>
        <w:t>设置</w:t>
      </w:r>
      <w:r>
        <w:rPr>
          <w:rFonts w:hint="eastAsia"/>
          <w:b/>
          <w:bCs/>
        </w:rPr>
        <w:t>中涉及的指令有：</w:t>
      </w:r>
    </w:p>
    <w:p>
      <w:pPr>
        <w:numPr>
          <w:ilvl w:val="0"/>
          <w:numId w:val="42"/>
        </w:numPr>
        <w:bidi w:val="0"/>
      </w:pPr>
      <w:bookmarkStart w:id="74" w:name="OLE_LINK4"/>
      <w:r>
        <w:rPr>
          <w:rFonts w:hint="eastAsia"/>
        </w:rPr>
        <w:t>发送</w:t>
      </w:r>
      <w:r>
        <w:rPr>
          <w:rFonts w:hint="eastAsia"/>
          <w:lang w:val="en-US" w:eastAsia="zh-CN"/>
        </w:rPr>
        <w:t>改变外出模式</w:t>
      </w:r>
      <w:r>
        <w:rPr>
          <w:rFonts w:hint="eastAsia"/>
        </w:rPr>
        <w:t>指令至服务器；</w:t>
      </w:r>
    </w:p>
    <w:bookmarkEnd w:id="74"/>
    <w:p>
      <w:pPr>
        <w:bidi w:val="0"/>
        <w:rPr>
          <w:b/>
          <w:bCs/>
        </w:rPr>
      </w:pPr>
      <w:r>
        <w:rPr>
          <w:rFonts w:hint="eastAsia"/>
          <w:b/>
          <w:bCs/>
          <w:lang w:val="en-US" w:eastAsia="zh-CN"/>
        </w:rPr>
        <w:t>APP</w:t>
      </w:r>
      <w:r>
        <w:rPr>
          <w:rFonts w:hint="eastAsia"/>
          <w:b/>
          <w:bCs/>
        </w:rPr>
        <w:t>中的逻辑主要是：</w:t>
      </w:r>
    </w:p>
    <w:p>
      <w:pPr>
        <w:numPr>
          <w:ilvl w:val="0"/>
          <w:numId w:val="43"/>
        </w:numPr>
        <w:bidi w:val="0"/>
      </w:pPr>
      <w:bookmarkStart w:id="75" w:name="_Toc29115"/>
      <w:r>
        <w:rPr>
          <w:rFonts w:hint="eastAsia"/>
        </w:rPr>
        <w:t>发送</w:t>
      </w:r>
      <w:r>
        <w:rPr>
          <w:rFonts w:hint="eastAsia"/>
          <w:lang w:val="en-US" w:eastAsia="zh-CN"/>
        </w:rPr>
        <w:t>改变外出模式</w:t>
      </w:r>
      <w:r>
        <w:rPr>
          <w:rFonts w:hint="eastAsia"/>
        </w:rPr>
        <w:t>；</w:t>
      </w:r>
    </w:p>
    <w:p>
      <w:pPr>
        <w:numPr>
          <w:ilvl w:val="0"/>
          <w:numId w:val="43"/>
        </w:numPr>
        <w:bidi w:val="0"/>
      </w:pPr>
      <w:r>
        <w:rPr>
          <w:rFonts w:hint="eastAsia"/>
          <w:lang w:val="en-US" w:eastAsia="zh-CN"/>
        </w:rPr>
        <w:t>进行缓存的清除;</w:t>
      </w:r>
    </w:p>
    <w:p>
      <w:pPr>
        <w:numPr>
          <w:ilvl w:val="0"/>
          <w:numId w:val="43"/>
        </w:numPr>
        <w:bidi w:val="0"/>
      </w:pPr>
      <w:r>
        <w:rPr>
          <w:rFonts w:hint="eastAsia"/>
          <w:lang w:val="en-US" w:eastAsia="zh-CN"/>
        </w:rPr>
        <w:t>进入日志页面</w:t>
      </w:r>
    </w:p>
    <w:p>
      <w:pPr>
        <w:numPr>
          <w:ilvl w:val="0"/>
          <w:numId w:val="43"/>
        </w:numPr>
        <w:bidi w:val="0"/>
      </w:pPr>
      <w:r>
        <w:rPr>
          <w:rFonts w:hint="eastAsia"/>
          <w:lang w:val="en-US" w:eastAsia="zh-CN"/>
        </w:rPr>
        <w:t>改变语言</w:t>
      </w:r>
    </w:p>
    <w:p>
      <w:pPr>
        <w:numPr>
          <w:ilvl w:val="0"/>
          <w:numId w:val="43"/>
        </w:numPr>
        <w:bidi w:val="0"/>
      </w:pPr>
      <w:r>
        <w:rPr>
          <w:rFonts w:hint="eastAsia"/>
          <w:lang w:val="en-US" w:eastAsia="zh-CN"/>
        </w:rPr>
        <w:t>查看版本</w:t>
      </w:r>
    </w:p>
    <w:p>
      <w:pPr>
        <w:numPr>
          <w:ilvl w:val="0"/>
          <w:numId w:val="43"/>
        </w:numPr>
        <w:bidi w:val="0"/>
      </w:pPr>
      <w:r>
        <w:rPr>
          <w:rFonts w:hint="eastAsia"/>
          <w:lang w:val="en-US" w:eastAsia="zh-CN"/>
        </w:rPr>
        <w:t>查看免责条款</w:t>
      </w:r>
    </w:p>
    <w:p>
      <w:pPr>
        <w:pStyle w:val="4"/>
        <w:numPr>
          <w:ilvl w:val="0"/>
          <w:numId w:val="44"/>
        </w:numPr>
        <w:bidi w:val="0"/>
        <w:rPr>
          <w:sz w:val="24"/>
          <w:szCs w:val="28"/>
        </w:rPr>
      </w:pPr>
      <w:bookmarkStart w:id="76" w:name="_Toc28210"/>
      <w:r>
        <w:rPr>
          <w:rFonts w:hint="eastAsia"/>
        </w:rPr>
        <w:t>界面设计</w:t>
      </w:r>
      <w:bookmarkEnd w:id="75"/>
      <w:bookmarkEnd w:id="76"/>
    </w:p>
    <w:p>
      <w:pPr>
        <w:rPr>
          <w:rFonts w:hint="eastAsia" w:eastAsia="宋体"/>
          <w:lang w:eastAsia="zh-CN"/>
        </w:rPr>
      </w:pPr>
      <w:r>
        <w:drawing>
          <wp:inline distT="0" distB="0" distL="114300" distR="114300">
            <wp:extent cx="1856740" cy="3295015"/>
            <wp:effectExtent l="0" t="0" r="1016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1856740" cy="3295015"/>
                    </a:xfrm>
                    <a:prstGeom prst="rect">
                      <a:avLst/>
                    </a:prstGeom>
                    <a:noFill/>
                    <a:ln>
                      <a:noFill/>
                    </a:ln>
                  </pic:spPr>
                </pic:pic>
              </a:graphicData>
            </a:graphic>
          </wp:inline>
        </w:drawing>
      </w:r>
      <w:r>
        <w:rPr>
          <w:rFonts w:hint="eastAsia" w:eastAsia="宋体"/>
          <w:lang w:eastAsia="zh-CN"/>
        </w:rPr>
        <w:drawing>
          <wp:inline distT="0" distB="0" distL="114300" distR="114300">
            <wp:extent cx="1598930" cy="3328670"/>
            <wp:effectExtent l="0" t="0" r="1270" b="5080"/>
            <wp:docPr id="20" name="图片 20" descr="微信图片_2020031116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图片_20200311162411"/>
                    <pic:cNvPicPr>
                      <a:picLocks noChangeAspect="1"/>
                    </pic:cNvPicPr>
                  </pic:nvPicPr>
                  <pic:blipFill>
                    <a:blip r:embed="rId20"/>
                    <a:stretch>
                      <a:fillRect/>
                    </a:stretch>
                  </pic:blipFill>
                  <pic:spPr>
                    <a:xfrm>
                      <a:off x="0" y="0"/>
                      <a:ext cx="1598930" cy="3328670"/>
                    </a:xfrm>
                    <a:prstGeom prst="rect">
                      <a:avLst/>
                    </a:prstGeom>
                  </pic:spPr>
                </pic:pic>
              </a:graphicData>
            </a:graphic>
          </wp:inline>
        </w:drawing>
      </w:r>
      <w:r>
        <w:rPr>
          <w:rFonts w:hint="eastAsia" w:eastAsia="宋体"/>
          <w:lang w:eastAsia="zh-CN"/>
        </w:rPr>
        <w:drawing>
          <wp:inline distT="0" distB="0" distL="114300" distR="114300">
            <wp:extent cx="1570990" cy="3271520"/>
            <wp:effectExtent l="0" t="0" r="10160" b="5080"/>
            <wp:docPr id="21" name="图片 21" descr="微信图片_20200311162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图片_20200311162355"/>
                    <pic:cNvPicPr>
                      <a:picLocks noChangeAspect="1"/>
                    </pic:cNvPicPr>
                  </pic:nvPicPr>
                  <pic:blipFill>
                    <a:blip r:embed="rId21"/>
                    <a:stretch>
                      <a:fillRect/>
                    </a:stretch>
                  </pic:blipFill>
                  <pic:spPr>
                    <a:xfrm>
                      <a:off x="0" y="0"/>
                      <a:ext cx="1570990" cy="3271520"/>
                    </a:xfrm>
                    <a:prstGeom prst="rect">
                      <a:avLst/>
                    </a:prstGeom>
                  </pic:spPr>
                </pic:pic>
              </a:graphicData>
            </a:graphic>
          </wp:inline>
        </w:drawing>
      </w:r>
      <w:r>
        <w:rPr>
          <w:rFonts w:hint="eastAsia" w:eastAsia="宋体"/>
          <w:lang w:eastAsia="zh-CN"/>
        </w:rPr>
        <w:drawing>
          <wp:inline distT="0" distB="0" distL="114300" distR="114300">
            <wp:extent cx="1520190" cy="3164840"/>
            <wp:effectExtent l="0" t="0" r="3810" b="16510"/>
            <wp:docPr id="17" name="图片 17" descr="微信图片_2020031116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图片_20200311162416"/>
                    <pic:cNvPicPr>
                      <a:picLocks noChangeAspect="1"/>
                    </pic:cNvPicPr>
                  </pic:nvPicPr>
                  <pic:blipFill>
                    <a:blip r:embed="rId22"/>
                    <a:stretch>
                      <a:fillRect/>
                    </a:stretch>
                  </pic:blipFill>
                  <pic:spPr>
                    <a:xfrm>
                      <a:off x="0" y="0"/>
                      <a:ext cx="1520190" cy="3164840"/>
                    </a:xfrm>
                    <a:prstGeom prst="rect">
                      <a:avLst/>
                    </a:prstGeom>
                  </pic:spPr>
                </pic:pic>
              </a:graphicData>
            </a:graphic>
          </wp:inline>
        </w:drawing>
      </w:r>
    </w:p>
    <w:p>
      <w:pPr>
        <w:pStyle w:val="4"/>
        <w:numPr>
          <w:ilvl w:val="0"/>
          <w:numId w:val="44"/>
        </w:numPr>
        <w:bidi w:val="0"/>
      </w:pPr>
      <w:bookmarkStart w:id="77" w:name="_Toc23552"/>
      <w:r>
        <w:rPr>
          <w:rFonts w:hint="eastAsia"/>
          <w:lang w:val="en-US" w:eastAsia="zh-CN"/>
        </w:rPr>
        <w:t>协议详情</w:t>
      </w:r>
      <w:bookmarkEnd w:id="77"/>
    </w:p>
    <w:p>
      <w:pPr>
        <w:pStyle w:val="14"/>
        <w:numPr>
          <w:ilvl w:val="0"/>
          <w:numId w:val="45"/>
        </w:numPr>
        <w:spacing w:before="156" w:beforeLines="50"/>
        <w:ind w:left="600" w:leftChars="250" w:firstLineChars="0"/>
        <w:rPr>
          <w:b/>
          <w:bCs/>
          <w:color w:val="FF0000"/>
          <w:szCs w:val="21"/>
        </w:rPr>
      </w:pPr>
      <w:r>
        <w:rPr>
          <w:rFonts w:hint="eastAsia"/>
          <w:b/>
          <w:bCs/>
          <w:color w:val="FF0000"/>
          <w:szCs w:val="21"/>
          <w:lang w:val="en-US" w:eastAsia="zh-CN"/>
        </w:rPr>
        <w:t>改变药盒外出模式</w:t>
      </w:r>
      <w:r>
        <w:rPr>
          <w:rFonts w:hint="eastAsia"/>
          <w:b/>
          <w:bCs/>
          <w:color w:val="FF0000"/>
          <w:szCs w:val="21"/>
        </w:rPr>
        <w:t>（</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rPr>
          <w:rFonts w:hint="eastAsia"/>
        </w:rPr>
      </w:pPr>
      <w:r>
        <w:rPr>
          <w:rFonts w:hint="eastAsia"/>
        </w:rPr>
        <w:t>{</w:t>
      </w:r>
    </w:p>
    <w:p>
      <w:pPr>
        <w:bidi w:val="0"/>
        <w:rPr>
          <w:rFonts w:hint="eastAsia"/>
          <w:lang w:val="en-US" w:eastAsia="zh-CN"/>
        </w:rPr>
      </w:pPr>
      <w:r>
        <w:rPr>
          <w:rFonts w:hint="eastAsia"/>
        </w:rPr>
        <w:t>serialNumber:</w:t>
      </w:r>
      <w:r>
        <w:rPr>
          <w:rFonts w:hint="eastAsia"/>
          <w:lang w:val="en-US" w:eastAsia="zh-CN"/>
        </w:rPr>
        <w:t>ecfabadc123,</w:t>
      </w:r>
    </w:p>
    <w:p>
      <w:pPr>
        <w:bidi w:val="0"/>
        <w:rPr>
          <w:rFonts w:hint="default"/>
          <w:lang w:val="en-US" w:eastAsia="zh-CN"/>
        </w:rPr>
      </w:pPr>
      <w:r>
        <w:rPr>
          <w:rFonts w:hint="eastAsia"/>
          <w:lang w:val="en-US" w:eastAsia="zh-CN"/>
        </w:rPr>
        <w:t>json</w:t>
      </w:r>
      <w:r>
        <w:rPr>
          <w:rFonts w:hint="default"/>
          <w:lang w:val="en-US" w:eastAsia="zh-CN"/>
        </w:rPr>
        <w:t>{</w:t>
      </w:r>
    </w:p>
    <w:p>
      <w:pPr>
        <w:bidi w:val="0"/>
        <w:rPr>
          <w:rFonts w:hint="default"/>
          <w:lang w:val="en-US" w:eastAsia="zh-CN"/>
        </w:rPr>
      </w:pPr>
      <w:r>
        <w:rPr>
          <w:rFonts w:hint="default"/>
          <w:lang w:val="en-US" w:eastAsia="zh-CN"/>
        </w:rPr>
        <w:t>"type":"changeMode",</w:t>
      </w:r>
    </w:p>
    <w:p>
      <w:pPr>
        <w:bidi w:val="0"/>
        <w:rPr>
          <w:rFonts w:hint="default"/>
          <w:lang w:val="en-US" w:eastAsia="zh-CN"/>
        </w:rPr>
      </w:pPr>
      <w:r>
        <w:rPr>
          <w:rFonts w:hint="default"/>
          <w:lang w:val="en-US" w:eastAsia="zh-CN"/>
        </w:rPr>
        <w:t>"outsideOrnot":1,</w:t>
      </w:r>
    </w:p>
    <w:p>
      <w:pPr>
        <w:bidi w:val="0"/>
        <w:rPr>
          <w:rFonts w:hint="default"/>
          <w:lang w:val="en-US" w:eastAsia="zh-CN"/>
        </w:rPr>
      </w:pPr>
      <w:r>
        <w:rPr>
          <w:rFonts w:hint="default"/>
          <w:lang w:val="en-US" w:eastAsia="zh-CN"/>
        </w:rPr>
        <w:t>"msgUUID":uuId(),</w:t>
      </w:r>
      <w:r>
        <w:rPr>
          <w:rFonts w:hint="default"/>
          <w:lang w:val="en-US" w:eastAsia="zh-CN"/>
        </w:rPr>
        <w:tab/>
      </w:r>
      <w:r>
        <w:rPr>
          <w:rFonts w:hint="default"/>
          <w:lang w:val="en-US" w:eastAsia="zh-CN"/>
        </w:rPr>
        <w:tab/>
      </w:r>
      <w:r>
        <w:rPr>
          <w:rFonts w:hint="default"/>
          <w:lang w:val="en-US" w:eastAsia="zh-CN"/>
        </w:rPr>
        <w:tab/>
      </w:r>
    </w:p>
    <w:p>
      <w:pPr>
        <w:bidi w:val="0"/>
        <w:rPr>
          <w:rFonts w:hint="default"/>
          <w:lang w:val="en-US" w:eastAsia="zh-CN"/>
        </w:rPr>
      </w:pPr>
      <w:r>
        <w:rPr>
          <w:rFonts w:hint="default"/>
          <w:lang w:val="en-US" w:eastAsia="zh-CN"/>
        </w:rPr>
        <w:t>"exitStartTime":,</w:t>
      </w:r>
    </w:p>
    <w:p>
      <w:pPr>
        <w:bidi w:val="0"/>
        <w:rPr>
          <w:rFonts w:hint="default"/>
          <w:lang w:val="en-US" w:eastAsia="zh-CN"/>
        </w:rPr>
      </w:pPr>
      <w:r>
        <w:rPr>
          <w:rFonts w:hint="default"/>
          <w:lang w:val="en-US" w:eastAsia="zh-CN"/>
        </w:rPr>
        <w:t>"exitEndTime":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p>
    <w:p>
      <w:pPr>
        <w:bidi w:val="0"/>
        <w:rPr>
          <w:rFonts w:hint="default"/>
          <w:lang w:val="en-US" w:eastAsia="zh-CN"/>
        </w:rPr>
      </w:pPr>
      <w:r>
        <w:rPr>
          <w:rFonts w:hint="default"/>
          <w:lang w:val="en-US" w:eastAsia="zh-CN"/>
        </w:rPr>
        <w:t>}</w:t>
      </w:r>
    </w:p>
    <w:p>
      <w:pPr>
        <w:bidi w:val="0"/>
        <w:rPr>
          <w:rFonts w:hint="eastAsia"/>
        </w:rPr>
      </w:pPr>
      <w:r>
        <w:rPr>
          <w:rFonts w:hint="eastAsia"/>
        </w:rP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710"/>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restart"/>
            <w:vAlign w:val="center"/>
          </w:tcPr>
          <w:p>
            <w:pPr>
              <w:bidi w:val="0"/>
            </w:pPr>
            <w:r>
              <w:rPr>
                <w:rFonts w:hint="eastAsia"/>
              </w:rPr>
              <w:t>/app/savePatternOut</w:t>
            </w:r>
          </w:p>
        </w:tc>
        <w:tc>
          <w:tcPr>
            <w:tcW w:w="1747" w:type="dxa"/>
            <w:vMerge w:val="restart"/>
            <w:vAlign w:val="center"/>
          </w:tcPr>
          <w:p>
            <w:pPr>
              <w:bidi w:val="0"/>
              <w:rPr>
                <w:rFonts w:hint="default"/>
                <w:lang w:val="en-US" w:eastAsia="zh-CN"/>
              </w:rPr>
            </w:pPr>
            <w:r>
              <w:rPr>
                <w:rFonts w:hint="eastAsia"/>
                <w:lang w:val="en-US" w:eastAsia="zh-CN"/>
              </w:rPr>
              <w:t>改变药盒外出取药</w:t>
            </w:r>
          </w:p>
        </w:tc>
        <w:tc>
          <w:tcPr>
            <w:tcW w:w="1710" w:type="dxa"/>
          </w:tcPr>
          <w:p>
            <w:pPr>
              <w:bidi w:val="0"/>
              <w:rPr>
                <w:rFonts w:hint="eastAsia"/>
                <w:lang w:eastAsia="zh-CN"/>
              </w:rPr>
            </w:pPr>
            <w:r>
              <w:rPr>
                <w:rFonts w:hint="eastAsia"/>
              </w:rPr>
              <w:t>serialNumber</w:t>
            </w:r>
          </w:p>
        </w:tc>
        <w:tc>
          <w:tcPr>
            <w:tcW w:w="3548" w:type="dxa"/>
          </w:tcPr>
          <w:p>
            <w:pPr>
              <w:bidi w:val="0"/>
              <w:rPr>
                <w:rFonts w:hint="default"/>
                <w:lang w:val="en-US" w:eastAsia="zh-CN"/>
              </w:rPr>
            </w:pPr>
            <w:r>
              <w:rPr>
                <w:rFonts w:hint="eastAsia"/>
                <w:lang w:val="en-US" w:eastAsia="zh-CN"/>
              </w:rPr>
              <w:t>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rFonts w:hint="eastAsia"/>
              </w:rPr>
            </w:pPr>
          </w:p>
        </w:tc>
        <w:tc>
          <w:tcPr>
            <w:tcW w:w="1747" w:type="dxa"/>
            <w:vMerge w:val="continue"/>
            <w:vAlign w:val="center"/>
          </w:tcPr>
          <w:p>
            <w:pPr>
              <w:bidi w:val="0"/>
              <w:rPr>
                <w:rFonts w:hint="eastAsia"/>
                <w:lang w:val="en-US" w:eastAsia="zh-CN"/>
              </w:rPr>
            </w:pPr>
          </w:p>
        </w:tc>
        <w:tc>
          <w:tcPr>
            <w:tcW w:w="1710" w:type="dxa"/>
          </w:tcPr>
          <w:p>
            <w:pPr>
              <w:bidi w:val="0"/>
              <w:rPr>
                <w:rFonts w:hint="eastAsia"/>
                <w:lang w:val="en-US" w:eastAsia="zh-CN"/>
              </w:rPr>
            </w:pPr>
            <w:r>
              <w:rPr>
                <w:rFonts w:hint="eastAsia"/>
                <w:lang w:val="en-US" w:eastAsia="zh-CN"/>
              </w:rPr>
              <w:t>Json</w:t>
            </w:r>
          </w:p>
        </w:tc>
        <w:tc>
          <w:tcPr>
            <w:tcW w:w="3548" w:type="dxa"/>
          </w:tcPr>
          <w:p>
            <w:pPr>
              <w:bidi w:val="0"/>
              <w:rPr>
                <w:rFonts w:hint="default"/>
                <w:lang w:val="en-US" w:eastAsia="zh-CN"/>
              </w:rPr>
            </w:pPr>
            <w:r>
              <w:rPr>
                <w:rFonts w:hint="default"/>
                <w:lang w:val="en-US" w:eastAsia="zh-CN"/>
              </w:rPr>
              <w:t>"type":"</w:t>
            </w:r>
            <w:r>
              <w:rPr>
                <w:rFonts w:hint="eastAsia"/>
                <w:lang w:val="en-US" w:eastAsia="zh-CN"/>
              </w:rPr>
              <w:t>改变药盒指令类型</w:t>
            </w:r>
            <w:r>
              <w:rPr>
                <w:rFonts w:hint="default"/>
                <w:lang w:val="en-US" w:eastAsia="zh-CN"/>
              </w:rPr>
              <w:t>",</w:t>
            </w:r>
          </w:p>
          <w:p>
            <w:pPr>
              <w:bidi w:val="0"/>
              <w:rPr>
                <w:rFonts w:hint="default"/>
                <w:lang w:val="en-US" w:eastAsia="zh-CN"/>
              </w:rPr>
            </w:pPr>
            <w:r>
              <w:rPr>
                <w:rFonts w:hint="default"/>
                <w:lang w:val="en-US" w:eastAsia="zh-CN"/>
              </w:rPr>
              <w:t>"outsideOrnot":</w:t>
            </w:r>
            <w:r>
              <w:rPr>
                <w:rFonts w:hint="eastAsia"/>
                <w:lang w:val="en-US" w:eastAsia="zh-CN"/>
              </w:rPr>
              <w:t>是否为外出模式</w:t>
            </w:r>
            <w:r>
              <w:rPr>
                <w:rFonts w:hint="default"/>
                <w:lang w:val="en-US" w:eastAsia="zh-CN"/>
              </w:rPr>
              <w:t>,</w:t>
            </w:r>
          </w:p>
          <w:p>
            <w:pPr>
              <w:bidi w:val="0"/>
              <w:rPr>
                <w:rFonts w:hint="default"/>
                <w:lang w:val="en-US" w:eastAsia="zh-CN"/>
              </w:rPr>
            </w:pPr>
            <w:r>
              <w:rPr>
                <w:rFonts w:hint="default"/>
                <w:lang w:val="en-US" w:eastAsia="zh-CN"/>
              </w:rPr>
              <w:t>"msgUUID":</w:t>
            </w:r>
            <w:r>
              <w:rPr>
                <w:rFonts w:hint="eastAsia"/>
                <w:lang w:val="en-US" w:eastAsia="zh-CN"/>
              </w:rPr>
              <w:t>唯一身份标识</w:t>
            </w:r>
            <w:r>
              <w:rPr>
                <w:rFonts w:hint="default"/>
                <w:lang w:val="en-US" w:eastAsia="zh-CN"/>
              </w:rPr>
              <w:t>,</w:t>
            </w:r>
            <w:r>
              <w:rPr>
                <w:rFonts w:hint="default"/>
                <w:lang w:val="en-US" w:eastAsia="zh-CN"/>
              </w:rPr>
              <w:tab/>
            </w:r>
            <w:r>
              <w:rPr>
                <w:rFonts w:hint="default"/>
                <w:lang w:val="en-US" w:eastAsia="zh-CN"/>
              </w:rPr>
              <w:tab/>
            </w:r>
          </w:p>
          <w:p>
            <w:pPr>
              <w:bidi w:val="0"/>
              <w:rPr>
                <w:rFonts w:hint="default"/>
                <w:lang w:val="en-US" w:eastAsia="zh-CN"/>
              </w:rPr>
            </w:pPr>
            <w:r>
              <w:rPr>
                <w:rFonts w:hint="default"/>
                <w:lang w:val="en-US" w:eastAsia="zh-CN"/>
              </w:rPr>
              <w:t>"exitStartTime":</w:t>
            </w:r>
            <w:r>
              <w:rPr>
                <w:rFonts w:hint="eastAsia"/>
                <w:lang w:val="en-US" w:eastAsia="zh-CN"/>
              </w:rPr>
              <w:t>开始时间</w:t>
            </w:r>
          </w:p>
          <w:p>
            <w:pPr>
              <w:bidi w:val="0"/>
              <w:rPr>
                <w:rFonts w:hint="default"/>
                <w:lang w:val="en-US" w:eastAsia="zh-CN"/>
              </w:rPr>
            </w:pPr>
            <w:r>
              <w:rPr>
                <w:rFonts w:hint="default"/>
                <w:lang w:val="en-US" w:eastAsia="zh-CN"/>
              </w:rPr>
              <w:t>"exitEndTime":</w:t>
            </w:r>
            <w:r>
              <w:rPr>
                <w:rFonts w:hint="eastAsia"/>
                <w:lang w:val="en-US" w:eastAsia="zh-CN"/>
              </w:rPr>
              <w:t>结束时间</w:t>
            </w:r>
          </w:p>
        </w:tc>
      </w:tr>
    </w:tbl>
    <w:p>
      <w:pPr>
        <w:bidi w:val="0"/>
        <w:rPr>
          <w:rFonts w:hint="eastAsia"/>
          <w:b/>
          <w:bCs/>
        </w:rPr>
      </w:pPr>
      <w:r>
        <w:rPr>
          <w:rFonts w:hint="eastAsia"/>
          <w:b/>
          <w:bCs/>
          <w:lang w:val="en-US" w:eastAsia="zh-CN"/>
        </w:rPr>
        <w:t>改变药盒外出模式服务器回复</w:t>
      </w:r>
      <w:r>
        <w:rPr>
          <w:rFonts w:hint="eastAsia"/>
          <w:b/>
          <w:bCs/>
        </w:rPr>
        <w:t>（服务器----&gt;APP）指令</w:t>
      </w:r>
    </w:p>
    <w:p>
      <w:pPr>
        <w:bidi w:val="0"/>
      </w:pPr>
      <w:r>
        <w:t>{</w:t>
      </w:r>
    </w:p>
    <w:p>
      <w:pPr>
        <w:bidi w:val="0"/>
      </w:pPr>
      <w:r>
        <w:t>"</w:t>
      </w:r>
      <w:r>
        <w:rPr>
          <w:rFonts w:hint="eastAsia"/>
          <w:lang w:val="en-US" w:eastAsia="zh-CN"/>
        </w:rPr>
        <w:t>data</w:t>
      </w:r>
      <w:r>
        <w:t>":"",</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rPr>
          <w:rFonts w:hint="eastAsia"/>
        </w:rPr>
      </w:pPr>
      <w: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710"/>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restart"/>
            <w:vAlign w:val="center"/>
          </w:tcPr>
          <w:p>
            <w:pPr>
              <w:bidi w:val="0"/>
            </w:pPr>
            <w:r>
              <w:rPr>
                <w:rFonts w:hint="eastAsia"/>
              </w:rPr>
              <w:t>/app/savePatternOut</w:t>
            </w:r>
          </w:p>
        </w:tc>
        <w:tc>
          <w:tcPr>
            <w:tcW w:w="1747" w:type="dxa"/>
            <w:vMerge w:val="restart"/>
            <w:vAlign w:val="center"/>
          </w:tcPr>
          <w:p>
            <w:pPr>
              <w:bidi w:val="0"/>
              <w:rPr>
                <w:rFonts w:hint="default"/>
                <w:lang w:val="en-US" w:eastAsia="zh-CN"/>
              </w:rPr>
            </w:pPr>
            <w:r>
              <w:rPr>
                <w:rFonts w:hint="eastAsia"/>
                <w:lang w:val="en-US" w:eastAsia="zh-CN"/>
              </w:rPr>
              <w:t>改变药盒外出取药</w:t>
            </w:r>
          </w:p>
        </w:tc>
        <w:tc>
          <w:tcPr>
            <w:tcW w:w="1710" w:type="dxa"/>
          </w:tcPr>
          <w:p>
            <w:pPr>
              <w:bidi w:val="0"/>
              <w:rPr>
                <w:rFonts w:hint="eastAsia"/>
                <w:lang w:eastAsia="zh-CN"/>
              </w:rPr>
            </w:pPr>
            <w:r>
              <w:rPr>
                <w:rFonts w:hint="eastAsia"/>
                <w:lang w:val="en-US" w:eastAsia="zh-CN"/>
              </w:rPr>
              <w:t>data</w:t>
            </w:r>
          </w:p>
        </w:tc>
        <w:tc>
          <w:tcPr>
            <w:tcW w:w="3548" w:type="dxa"/>
          </w:tcPr>
          <w:p>
            <w:pPr>
              <w:bidi w:val="0"/>
              <w:rPr>
                <w:rFonts w:hint="default"/>
                <w:lang w:val="en-US" w:eastAsia="zh-CN"/>
              </w:rPr>
            </w:pPr>
            <w:r>
              <w:rPr>
                <w:rFonts w:hint="eastAsia"/>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eastAsia="zh-CN"/>
              </w:rPr>
            </w:pPr>
            <w:r>
              <w:rPr>
                <w:rFonts w:hint="eastAsia"/>
                <w:lang w:val="en-US" w:eastAsia="zh-CN"/>
              </w:rPr>
              <w:t>errCode</w:t>
            </w:r>
          </w:p>
        </w:tc>
        <w:tc>
          <w:tcPr>
            <w:tcW w:w="3548" w:type="dxa"/>
            <w:vAlign w:val="center"/>
          </w:tcPr>
          <w:p>
            <w:pPr>
              <w:bidi w:val="0"/>
              <w:rPr>
                <w:rFonts w:hint="eastAsia"/>
                <w:lang w:val="en-US" w:eastAsia="zh-CN"/>
              </w:rPr>
            </w:pPr>
            <w:r>
              <w:rPr>
                <w:rFonts w:hint="eastAsia"/>
                <w:lang w:val="en-US" w:eastAsia="zh-CN"/>
              </w:rPr>
              <w:t xml:space="preserve">1:成功 </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val="en-US" w:eastAsia="zh-CN"/>
              </w:rPr>
            </w:pPr>
            <w:r>
              <w:rPr>
                <w:rFonts w:hint="eastAsia"/>
                <w:lang w:val="en-US" w:eastAsia="zh-CN"/>
              </w:rPr>
              <w:t>errMsg</w:t>
            </w:r>
          </w:p>
        </w:tc>
        <w:tc>
          <w:tcPr>
            <w:tcW w:w="3548" w:type="dxa"/>
            <w:vAlign w:val="center"/>
          </w:tcPr>
          <w:p>
            <w:pPr>
              <w:bidi w:val="0"/>
              <w:rPr>
                <w:rFonts w:hint="default"/>
                <w:lang w:val="en-US" w:eastAsia="zh-CN"/>
              </w:rPr>
            </w:pPr>
            <w:r>
              <w:rPr>
                <w:rFonts w:hint="eastAsia"/>
                <w:lang w:val="en-US" w:eastAsia="zh-CN"/>
              </w:rPr>
              <w:t>状态信息</w:t>
            </w:r>
          </w:p>
        </w:tc>
      </w:tr>
    </w:tbl>
    <w:p>
      <w:pPr>
        <w:pStyle w:val="14"/>
        <w:numPr>
          <w:ilvl w:val="0"/>
          <w:numId w:val="45"/>
        </w:numPr>
        <w:spacing w:before="156" w:beforeLines="50"/>
        <w:ind w:left="600" w:leftChars="250" w:firstLineChars="0"/>
        <w:rPr>
          <w:b/>
          <w:bCs/>
          <w:color w:val="FF0000"/>
          <w:szCs w:val="21"/>
        </w:rPr>
      </w:pPr>
      <w:r>
        <w:rPr>
          <w:rFonts w:hint="eastAsia"/>
          <w:b/>
          <w:bCs/>
          <w:color w:val="FF0000"/>
          <w:szCs w:val="21"/>
          <w:lang w:val="en-US" w:eastAsia="zh-CN"/>
        </w:rPr>
        <w:t>查看日志详情</w:t>
      </w:r>
      <w:r>
        <w:rPr>
          <w:rFonts w:hint="eastAsia"/>
          <w:b/>
          <w:bCs/>
          <w:color w:val="FF0000"/>
          <w:szCs w:val="21"/>
        </w:rPr>
        <w:t>（</w:t>
      </w:r>
      <w:r>
        <w:rPr>
          <w:b/>
          <w:bCs/>
          <w:color w:val="FF0000"/>
          <w:szCs w:val="21"/>
        </w:rPr>
        <w:t>APP</w:t>
      </w:r>
      <w:r>
        <w:rPr>
          <w:rFonts w:hint="eastAsia" w:asciiTheme="minorEastAsia" w:hAnsiTheme="minorEastAsia" w:cstheme="minorEastAsia"/>
          <w:b/>
          <w:bCs/>
          <w:color w:val="FF0000"/>
          <w:szCs w:val="21"/>
        </w:rPr>
        <w:t>----&gt;</w:t>
      </w:r>
      <w:r>
        <w:rPr>
          <w:rFonts w:hint="eastAsia"/>
          <w:b/>
          <w:bCs/>
          <w:color w:val="FF0000"/>
          <w:szCs w:val="21"/>
        </w:rPr>
        <w:t>服务器）指令</w:t>
      </w:r>
      <w:r>
        <w:rPr>
          <w:rFonts w:hint="eastAsia"/>
          <w:b/>
          <w:bCs/>
          <w:color w:val="FF0000"/>
          <w:szCs w:val="21"/>
          <w:lang w:val="en-US" w:eastAsia="zh-CN"/>
        </w:rPr>
        <w:t>(POST)</w:t>
      </w:r>
    </w:p>
    <w:p>
      <w:pPr>
        <w:bidi w:val="0"/>
        <w:rPr>
          <w:rFonts w:hint="eastAsia"/>
        </w:rPr>
      </w:pPr>
      <w:r>
        <w:rPr>
          <w:rFonts w:hint="eastAsia"/>
        </w:rPr>
        <w:t>{</w:t>
      </w:r>
    </w:p>
    <w:p>
      <w:pPr>
        <w:bidi w:val="0"/>
        <w:rPr>
          <w:rFonts w:hint="eastAsia"/>
        </w:rPr>
      </w:pPr>
      <w:r>
        <w:rPr>
          <w:rFonts w:hint="eastAsia"/>
        </w:rPr>
        <w:t>serialNumber:this.msg.serialNumber,</w:t>
      </w:r>
    </w:p>
    <w:p>
      <w:pPr>
        <w:bidi w:val="0"/>
        <w:rPr>
          <w:rFonts w:hint="eastAsia"/>
        </w:rPr>
      </w:pPr>
      <w:r>
        <w:rPr>
          <w:rFonts w:hint="eastAsia"/>
        </w:rPr>
        <w:t>currPage:pageNum,pageSize:pageSize,</w:t>
      </w:r>
    </w:p>
    <w:p>
      <w:pPr>
        <w:bidi w:val="0"/>
        <w:rPr>
          <w:rFonts w:hint="eastAsia"/>
        </w:rPr>
      </w:pPr>
      <w:r>
        <w:rPr>
          <w:rFonts w:hint="eastAsia"/>
        </w:rPr>
        <w:t>logContent:this.value</w:t>
      </w:r>
    </w:p>
    <w:p>
      <w:pPr>
        <w:bidi w:val="0"/>
        <w:rPr>
          <w:rFonts w:hint="eastAsia"/>
        </w:rPr>
      </w:pPr>
      <w:r>
        <w:rPr>
          <w:rFonts w:hint="eastAsia"/>
        </w:rP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710"/>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restart"/>
            <w:vAlign w:val="center"/>
          </w:tcPr>
          <w:p>
            <w:pPr>
              <w:bidi w:val="0"/>
            </w:pPr>
            <w:r>
              <w:rPr>
                <w:rFonts w:hint="eastAsia"/>
              </w:rPr>
              <w:t>/app/savePatternOut</w:t>
            </w:r>
          </w:p>
        </w:tc>
        <w:tc>
          <w:tcPr>
            <w:tcW w:w="1747" w:type="dxa"/>
            <w:vMerge w:val="restart"/>
            <w:vAlign w:val="center"/>
          </w:tcPr>
          <w:p>
            <w:pPr>
              <w:bidi w:val="0"/>
              <w:rPr>
                <w:rFonts w:hint="default"/>
                <w:lang w:val="en-US" w:eastAsia="zh-CN"/>
              </w:rPr>
            </w:pPr>
            <w:r>
              <w:rPr>
                <w:rFonts w:hint="eastAsia"/>
                <w:lang w:val="en-US" w:eastAsia="zh-CN"/>
              </w:rPr>
              <w:t>查看日志</w:t>
            </w:r>
          </w:p>
        </w:tc>
        <w:tc>
          <w:tcPr>
            <w:tcW w:w="1710" w:type="dxa"/>
          </w:tcPr>
          <w:p>
            <w:pPr>
              <w:bidi w:val="0"/>
              <w:rPr>
                <w:rFonts w:hint="eastAsia"/>
                <w:lang w:eastAsia="zh-CN"/>
              </w:rPr>
            </w:pPr>
            <w:r>
              <w:rPr>
                <w:rFonts w:hint="eastAsia"/>
              </w:rPr>
              <w:t>serialNumber</w:t>
            </w:r>
          </w:p>
        </w:tc>
        <w:tc>
          <w:tcPr>
            <w:tcW w:w="3548" w:type="dxa"/>
          </w:tcPr>
          <w:p>
            <w:pPr>
              <w:bidi w:val="0"/>
              <w:rPr>
                <w:rFonts w:hint="default"/>
                <w:lang w:val="en-US" w:eastAsia="zh-CN"/>
              </w:rPr>
            </w:pPr>
            <w:r>
              <w:rPr>
                <w:rFonts w:hint="eastAsia"/>
                <w:lang w:val="en-US" w:eastAsia="zh-CN"/>
              </w:rPr>
              <w:t>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rFonts w:hint="eastAsia"/>
              </w:rPr>
            </w:pPr>
          </w:p>
        </w:tc>
        <w:tc>
          <w:tcPr>
            <w:tcW w:w="1747" w:type="dxa"/>
            <w:vMerge w:val="continue"/>
            <w:vAlign w:val="center"/>
          </w:tcPr>
          <w:p>
            <w:pPr>
              <w:bidi w:val="0"/>
              <w:rPr>
                <w:rFonts w:hint="eastAsia"/>
                <w:lang w:val="en-US" w:eastAsia="zh-CN"/>
              </w:rPr>
            </w:pPr>
          </w:p>
        </w:tc>
        <w:tc>
          <w:tcPr>
            <w:tcW w:w="1710" w:type="dxa"/>
          </w:tcPr>
          <w:p>
            <w:pPr>
              <w:bidi w:val="0"/>
              <w:rPr>
                <w:rFonts w:hint="eastAsia"/>
                <w:lang w:val="en-US" w:eastAsia="zh-CN"/>
              </w:rPr>
            </w:pPr>
            <w:r>
              <w:rPr>
                <w:rFonts w:hint="eastAsia"/>
              </w:rPr>
              <w:t>currPage</w:t>
            </w:r>
          </w:p>
        </w:tc>
        <w:tc>
          <w:tcPr>
            <w:tcW w:w="3548" w:type="dxa"/>
          </w:tcPr>
          <w:p>
            <w:pPr>
              <w:bidi w:val="0"/>
              <w:rPr>
                <w:rFonts w:hint="default"/>
                <w:lang w:val="en-US" w:eastAsia="zh-CN"/>
              </w:rPr>
            </w:pPr>
            <w:r>
              <w:rPr>
                <w:rFonts w:hint="eastAsia"/>
                <w:lang w:val="en-US" w:eastAsia="zh-CN"/>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rFonts w:hint="eastAsia"/>
              </w:rPr>
            </w:pPr>
          </w:p>
        </w:tc>
        <w:tc>
          <w:tcPr>
            <w:tcW w:w="1747" w:type="dxa"/>
            <w:vMerge w:val="continue"/>
            <w:vAlign w:val="center"/>
          </w:tcPr>
          <w:p>
            <w:pPr>
              <w:bidi w:val="0"/>
              <w:rPr>
                <w:rFonts w:hint="eastAsia"/>
                <w:lang w:val="en-US" w:eastAsia="zh-CN"/>
              </w:rPr>
            </w:pPr>
          </w:p>
        </w:tc>
        <w:tc>
          <w:tcPr>
            <w:tcW w:w="1710" w:type="dxa"/>
          </w:tcPr>
          <w:p>
            <w:pPr>
              <w:bidi w:val="0"/>
              <w:rPr>
                <w:rFonts w:hint="eastAsia"/>
              </w:rPr>
            </w:pPr>
            <w:r>
              <w:rPr>
                <w:rFonts w:hint="eastAsia"/>
              </w:rPr>
              <w:t>logContent</w:t>
            </w:r>
          </w:p>
        </w:tc>
        <w:tc>
          <w:tcPr>
            <w:tcW w:w="3548" w:type="dxa"/>
          </w:tcPr>
          <w:p>
            <w:pPr>
              <w:bidi w:val="0"/>
              <w:rPr>
                <w:rFonts w:hint="default"/>
                <w:lang w:val="en-US" w:eastAsia="zh-CN"/>
              </w:rPr>
            </w:pPr>
            <w:r>
              <w:rPr>
                <w:rFonts w:hint="eastAsia"/>
                <w:lang w:val="en-US" w:eastAsia="zh-CN"/>
              </w:rPr>
              <w:t>查询文字</w:t>
            </w:r>
          </w:p>
        </w:tc>
      </w:tr>
    </w:tbl>
    <w:p>
      <w:pPr>
        <w:bidi w:val="0"/>
        <w:rPr>
          <w:rFonts w:hint="eastAsia"/>
          <w:b/>
          <w:bCs/>
        </w:rPr>
      </w:pPr>
      <w:r>
        <w:rPr>
          <w:rFonts w:hint="eastAsia"/>
          <w:b/>
          <w:bCs/>
          <w:lang w:val="en-US" w:eastAsia="zh-CN"/>
        </w:rPr>
        <w:t>查看日志详情服务器回复</w:t>
      </w:r>
      <w:r>
        <w:rPr>
          <w:rFonts w:hint="eastAsia"/>
          <w:b/>
          <w:bCs/>
        </w:rPr>
        <w:t>（服务器----&gt;APP）指令</w:t>
      </w:r>
    </w:p>
    <w:p>
      <w:pPr>
        <w:bidi w:val="0"/>
      </w:pPr>
      <w:r>
        <w:t>{</w:t>
      </w:r>
    </w:p>
    <w:p>
      <w:pPr>
        <w:bidi w:val="0"/>
      </w:pPr>
      <w:r>
        <w:t>"</w:t>
      </w:r>
      <w:r>
        <w:rPr>
          <w:rFonts w:hint="eastAsia"/>
          <w:lang w:val="en-US" w:eastAsia="zh-CN"/>
        </w:rPr>
        <w:t>data</w:t>
      </w:r>
      <w:r>
        <w:t>":"",</w:t>
      </w:r>
    </w:p>
    <w:p>
      <w:pPr>
        <w:bidi w:val="0"/>
        <w:rPr>
          <w:rFonts w:hint="eastAsia"/>
          <w:lang w:val="en-US" w:eastAsia="zh-CN"/>
        </w:rPr>
      </w:pPr>
      <w:r>
        <w:t>"</w:t>
      </w:r>
      <w:r>
        <w:rPr>
          <w:rFonts w:hint="eastAsia"/>
          <w:lang w:val="en-US" w:eastAsia="zh-CN"/>
        </w:rPr>
        <w:t>errCode</w:t>
      </w:r>
      <w:r>
        <w:t>":"</w:t>
      </w:r>
      <w:r>
        <w:rPr>
          <w:rFonts w:hint="eastAsia"/>
          <w:lang w:val="en-US" w:eastAsia="zh-CN"/>
        </w:rPr>
        <w:t>1</w:t>
      </w:r>
      <w:r>
        <w:t>"</w:t>
      </w:r>
      <w:r>
        <w:rPr>
          <w:rFonts w:hint="eastAsia"/>
          <w:lang w:val="en-US" w:eastAsia="zh-CN"/>
        </w:rPr>
        <w:t>,</w:t>
      </w:r>
    </w:p>
    <w:p>
      <w:pPr>
        <w:bidi w:val="0"/>
        <w:rPr>
          <w:rFonts w:hint="eastAsia"/>
          <w:lang w:val="en-US" w:eastAsia="zh-CN"/>
        </w:rPr>
      </w:pPr>
      <w:r>
        <w:t>"</w:t>
      </w:r>
      <w:r>
        <w:rPr>
          <w:rFonts w:hint="eastAsia"/>
          <w:lang w:val="en-US" w:eastAsia="zh-CN"/>
        </w:rPr>
        <w:t>errMsg</w:t>
      </w:r>
      <w:r>
        <w:t>":"</w:t>
      </w:r>
      <w:r>
        <w:rPr>
          <w:rFonts w:hint="eastAsia"/>
          <w:lang w:val="en-US" w:eastAsia="zh-CN"/>
        </w:rPr>
        <w:t>成功</w:t>
      </w:r>
      <w:r>
        <w:t>"</w:t>
      </w:r>
      <w:r>
        <w:rPr>
          <w:rFonts w:hint="eastAsia"/>
          <w:lang w:val="en-US" w:eastAsia="zh-CN"/>
        </w:rPr>
        <w:t>,</w:t>
      </w:r>
    </w:p>
    <w:p>
      <w:pPr>
        <w:bidi w:val="0"/>
        <w:rPr>
          <w:rFonts w:hint="eastAsia"/>
        </w:rPr>
      </w:pPr>
      <w:r>
        <w:t>}</w:t>
      </w:r>
    </w:p>
    <w:tbl>
      <w:tblPr>
        <w:tblStyle w:val="12"/>
        <w:tblW w:w="85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747"/>
        <w:gridCol w:w="1710"/>
        <w:gridCol w:w="3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514"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Type</w:t>
            </w:r>
          </w:p>
        </w:tc>
        <w:tc>
          <w:tcPr>
            <w:tcW w:w="1747" w:type="dxa"/>
          </w:tcPr>
          <w:p>
            <w:pPr>
              <w:jc w:val="center"/>
              <w:rPr>
                <w:rFonts w:ascii="Times New Roman" w:hAnsi="Times New Roman" w:cs="Times New Roman" w:eastAsiaTheme="majorEastAsia"/>
                <w:b/>
                <w:bCs/>
                <w:kern w:val="0"/>
                <w:sz w:val="20"/>
                <w:szCs w:val="20"/>
              </w:rPr>
            </w:pPr>
            <w:r>
              <w:rPr>
                <w:rFonts w:ascii="Times New Roman" w:hAnsi="Times New Roman" w:cs="Times New Roman" w:eastAsiaTheme="majorEastAsia"/>
                <w:b/>
                <w:bCs/>
                <w:kern w:val="0"/>
                <w:sz w:val="20"/>
                <w:szCs w:val="20"/>
              </w:rPr>
              <w:t>说明</w:t>
            </w:r>
          </w:p>
        </w:tc>
        <w:tc>
          <w:tcPr>
            <w:tcW w:w="5258" w:type="dxa"/>
            <w:gridSpan w:val="2"/>
          </w:tcPr>
          <w:p>
            <w:pPr>
              <w:jc w:val="center"/>
              <w:rPr>
                <w:rFonts w:ascii="Times New Roman" w:hAnsi="Times New Roman" w:eastAsia="宋体" w:cs="Times New Roman"/>
                <w:kern w:val="0"/>
                <w:sz w:val="20"/>
                <w:szCs w:val="20"/>
              </w:rPr>
            </w:pPr>
            <w:r>
              <w:rPr>
                <w:rFonts w:ascii="Times New Roman" w:hAnsi="Times New Roman" w:eastAsia="宋体" w:cs="Times New Roman"/>
                <w:b/>
                <w:bCs/>
                <w:kern w:val="0"/>
                <w:sz w:val="20"/>
                <w:szCs w:val="20"/>
                <w:lang w:val="zh-TW" w:eastAsia="zh-TW"/>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restart"/>
            <w:vAlign w:val="center"/>
          </w:tcPr>
          <w:p>
            <w:pPr>
              <w:bidi w:val="0"/>
            </w:pPr>
            <w:r>
              <w:rPr>
                <w:rFonts w:hint="eastAsia"/>
              </w:rPr>
              <w:t>/app/savePatternOut</w:t>
            </w:r>
          </w:p>
        </w:tc>
        <w:tc>
          <w:tcPr>
            <w:tcW w:w="1747" w:type="dxa"/>
            <w:vMerge w:val="restart"/>
            <w:vAlign w:val="center"/>
          </w:tcPr>
          <w:p>
            <w:pPr>
              <w:bidi w:val="0"/>
              <w:rPr>
                <w:rFonts w:hint="default"/>
                <w:lang w:val="en-US" w:eastAsia="zh-CN"/>
              </w:rPr>
            </w:pPr>
            <w:r>
              <w:rPr>
                <w:rFonts w:hint="eastAsia"/>
                <w:lang w:val="en-US" w:eastAsia="zh-CN"/>
              </w:rPr>
              <w:t>查看日志</w:t>
            </w:r>
          </w:p>
        </w:tc>
        <w:tc>
          <w:tcPr>
            <w:tcW w:w="1710" w:type="dxa"/>
          </w:tcPr>
          <w:p>
            <w:pPr>
              <w:bidi w:val="0"/>
              <w:rPr>
                <w:rFonts w:hint="eastAsia"/>
                <w:lang w:eastAsia="zh-CN"/>
              </w:rPr>
            </w:pPr>
            <w:r>
              <w:rPr>
                <w:rFonts w:hint="eastAsia"/>
              </w:rPr>
              <w:t>logTime</w:t>
            </w:r>
          </w:p>
        </w:tc>
        <w:tc>
          <w:tcPr>
            <w:tcW w:w="3548" w:type="dxa"/>
          </w:tcPr>
          <w:p>
            <w:pPr>
              <w:bidi w:val="0"/>
              <w:rPr>
                <w:rFonts w:hint="default"/>
                <w:lang w:val="en-US" w:eastAsia="zh-CN"/>
              </w:rPr>
            </w:pPr>
            <w:r>
              <w:rPr>
                <w:rFonts w:hint="eastAsia"/>
              </w:rPr>
              <w:t>logTime</w:t>
            </w:r>
            <w:r>
              <w:rPr>
                <w:rFonts w:hint="eastAsia"/>
                <w:lang w:val="en-US" w:eastAsia="zh-CN"/>
              </w:rPr>
              <w:t>:</w:t>
            </w:r>
            <w:r>
              <w:rPr>
                <w:rFonts w:hint="default"/>
                <w:lang w:val="en-US" w:eastAsia="zh-CN"/>
              </w:rPr>
              <w:t>”</w:t>
            </w:r>
            <w:r>
              <w:rPr>
                <w:rFonts w:hint="eastAsia"/>
                <w:lang w:val="en-US" w:eastAsia="zh-CN"/>
              </w:rPr>
              <w:t>日志时间</w:t>
            </w:r>
            <w:r>
              <w:rPr>
                <w:rFonts w:hint="default"/>
                <w:lang w:val="en-US" w:eastAsia="zh-CN"/>
              </w:rPr>
              <w:t>”</w:t>
            </w:r>
          </w:p>
          <w:p>
            <w:pPr>
              <w:bidi w:val="0"/>
              <w:rPr>
                <w:rFonts w:hint="default"/>
                <w:lang w:val="en-US" w:eastAsia="zh-CN"/>
              </w:rPr>
            </w:pPr>
            <w:r>
              <w:rPr>
                <w:rFonts w:hint="default"/>
                <w:lang w:val="en-US" w:eastAsia="zh-CN"/>
              </w:rPr>
              <w:t>logContent</w:t>
            </w:r>
            <w:r>
              <w:rPr>
                <w:rFonts w:hint="eastAsia"/>
                <w:lang w:val="en-US" w:eastAsia="zh-CN"/>
              </w:rPr>
              <w:t>:</w:t>
            </w:r>
            <w:r>
              <w:rPr>
                <w:rFonts w:hint="default"/>
                <w:lang w:val="en-US" w:eastAsia="zh-CN"/>
              </w:rPr>
              <w:t>”</w:t>
            </w:r>
            <w:r>
              <w:rPr>
                <w:rFonts w:hint="eastAsia"/>
                <w:lang w:val="en-US" w:eastAsia="zh-CN"/>
              </w:rPr>
              <w:t>日志内容</w:t>
            </w:r>
            <w:r>
              <w:rPr>
                <w:rFonts w:hint="default"/>
                <w:lang w:val="en-US" w:eastAsia="zh-CN"/>
              </w:rPr>
              <w:t>”</w:t>
            </w:r>
          </w:p>
          <w:p>
            <w:pPr>
              <w:bidi w:val="0"/>
              <w:rPr>
                <w:rFonts w:hint="default"/>
                <w:lang w:val="en-US" w:eastAsia="zh-CN"/>
              </w:rPr>
            </w:pPr>
            <w:r>
              <w:rPr>
                <w:rFonts w:hint="default"/>
                <w:lang w:val="en-US" w:eastAsia="zh-CN"/>
              </w:rPr>
              <w:t>patternType</w:t>
            </w:r>
            <w:r>
              <w:rPr>
                <w:rFonts w:hint="eastAsia"/>
                <w:lang w:val="en-US" w:eastAsia="zh-CN"/>
              </w:rPr>
              <w:t>:</w:t>
            </w:r>
            <w:r>
              <w:rPr>
                <w:rFonts w:hint="default"/>
                <w:lang w:val="en-US" w:eastAsia="zh-CN"/>
              </w:rPr>
              <w:t>”</w:t>
            </w:r>
            <w:r>
              <w:rPr>
                <w:rFonts w:hint="eastAsia"/>
                <w:lang w:val="en-US" w:eastAsia="zh-CN"/>
              </w:rPr>
              <w:t>日志模式</w:t>
            </w:r>
            <w:r>
              <w:rPr>
                <w:rFonts w:hint="default"/>
                <w:lang w:val="en-US" w:eastAsia="zh-CN"/>
              </w:rPr>
              <w:t>”</w:t>
            </w:r>
            <w:r>
              <w:rPr>
                <w:rFonts w:hint="eastAsia"/>
                <w:lang w:val="en-US" w:eastAsia="zh-CN"/>
              </w:rPr>
              <w:t>1:外出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eastAsia="zh-CN"/>
              </w:rPr>
            </w:pPr>
            <w:r>
              <w:rPr>
                <w:rFonts w:hint="eastAsia"/>
                <w:lang w:val="en-US" w:eastAsia="zh-CN"/>
              </w:rPr>
              <w:t>errCode</w:t>
            </w:r>
          </w:p>
        </w:tc>
        <w:tc>
          <w:tcPr>
            <w:tcW w:w="3548" w:type="dxa"/>
            <w:vAlign w:val="center"/>
          </w:tcPr>
          <w:p>
            <w:pPr>
              <w:bidi w:val="0"/>
              <w:rPr>
                <w:rFonts w:hint="eastAsia"/>
                <w:lang w:val="en-US" w:eastAsia="zh-CN"/>
              </w:rPr>
            </w:pPr>
            <w:r>
              <w:rPr>
                <w:rFonts w:hint="eastAsia"/>
                <w:lang w:val="en-US" w:eastAsia="zh-CN"/>
              </w:rPr>
              <w:t xml:space="preserve">1:成功 </w:t>
            </w:r>
          </w:p>
          <w:p>
            <w:pPr>
              <w:bidi w:val="0"/>
              <w:rPr>
                <w:rFonts w:hint="default"/>
                <w:lang w:val="en-US" w:eastAsia="zh-CN"/>
              </w:rPr>
            </w:pPr>
            <w:r>
              <w:rPr>
                <w:rFonts w:hint="eastAsia"/>
                <w:lang w:val="en-US" w:eastAsia="zh-CN"/>
              </w:rPr>
              <w:t>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514" w:type="dxa"/>
            <w:vMerge w:val="continue"/>
            <w:vAlign w:val="center"/>
          </w:tcPr>
          <w:p>
            <w:pPr>
              <w:bidi w:val="0"/>
              <w:rPr>
                <w:lang w:eastAsia="zh-TW"/>
              </w:rPr>
            </w:pPr>
          </w:p>
        </w:tc>
        <w:tc>
          <w:tcPr>
            <w:tcW w:w="1747" w:type="dxa"/>
            <w:vMerge w:val="continue"/>
            <w:vAlign w:val="center"/>
          </w:tcPr>
          <w:p>
            <w:pPr>
              <w:bidi w:val="0"/>
            </w:pPr>
          </w:p>
        </w:tc>
        <w:tc>
          <w:tcPr>
            <w:tcW w:w="1710" w:type="dxa"/>
            <w:vAlign w:val="center"/>
          </w:tcPr>
          <w:p>
            <w:pPr>
              <w:bidi w:val="0"/>
              <w:rPr>
                <w:rFonts w:hint="eastAsia"/>
                <w:lang w:val="en-US" w:eastAsia="zh-CN"/>
              </w:rPr>
            </w:pPr>
            <w:r>
              <w:rPr>
                <w:rFonts w:hint="eastAsia"/>
                <w:lang w:val="en-US" w:eastAsia="zh-CN"/>
              </w:rPr>
              <w:t>errMsg</w:t>
            </w:r>
          </w:p>
        </w:tc>
        <w:tc>
          <w:tcPr>
            <w:tcW w:w="3548" w:type="dxa"/>
            <w:vAlign w:val="center"/>
          </w:tcPr>
          <w:p>
            <w:pPr>
              <w:bidi w:val="0"/>
              <w:rPr>
                <w:rFonts w:hint="default"/>
                <w:lang w:val="en-US" w:eastAsia="zh-CN"/>
              </w:rPr>
            </w:pPr>
            <w:r>
              <w:rPr>
                <w:rFonts w:hint="eastAsia"/>
                <w:lang w:val="en-US" w:eastAsia="zh-CN"/>
              </w:rPr>
              <w:t>状态信息</w:t>
            </w:r>
          </w:p>
        </w:tc>
      </w:tr>
    </w:tbl>
    <w:p>
      <w:pPr>
        <w:sectPr>
          <w:pgSz w:w="11906" w:h="16838"/>
          <w:pgMar w:top="1440" w:right="1800" w:bottom="1440" w:left="1800" w:header="851" w:footer="992" w:gutter="0"/>
          <w:cols w:space="425" w:num="1"/>
          <w:docGrid w:type="lines" w:linePitch="312" w:charSpace="0"/>
        </w:sectPr>
      </w:pPr>
    </w:p>
    <w:p>
      <w:pPr>
        <w:pStyle w:val="3"/>
        <w:numPr>
          <w:ilvl w:val="0"/>
          <w:numId w:val="2"/>
        </w:numPr>
        <w:bidi w:val="0"/>
        <w:rPr>
          <w:rFonts w:hint="eastAsia"/>
        </w:rPr>
      </w:pPr>
      <w:bookmarkStart w:id="78" w:name="_Toc9028"/>
      <w:r>
        <w:rPr>
          <w:rFonts w:hint="eastAsia"/>
          <w:lang w:val="en-US" w:eastAsia="zh-CN"/>
        </w:rPr>
        <w:t xml:space="preserve"> </w:t>
      </w:r>
      <w:bookmarkStart w:id="79" w:name="_Toc2995"/>
      <w:r>
        <w:rPr>
          <w:rFonts w:hint="eastAsia"/>
        </w:rPr>
        <w:t>APP给用户的推送信息</w:t>
      </w:r>
      <w:bookmarkEnd w:id="78"/>
      <w:bookmarkEnd w:id="79"/>
    </w:p>
    <w:p>
      <w:pPr>
        <w:pStyle w:val="4"/>
        <w:numPr>
          <w:ilvl w:val="1"/>
          <w:numId w:val="2"/>
        </w:numPr>
        <w:bidi w:val="0"/>
      </w:pPr>
      <w:bookmarkStart w:id="80" w:name="_Toc27064"/>
      <w:r>
        <w:rPr>
          <w:rFonts w:hint="eastAsia"/>
        </w:rPr>
        <w:t>概述</w:t>
      </w:r>
      <w:bookmarkEnd w:id="80"/>
    </w:p>
    <w:p>
      <w:pPr>
        <w:spacing w:line="400" w:lineRule="exact"/>
        <w:ind w:left="284" w:firstLine="480" w:firstLineChars="200"/>
        <w:rPr>
          <w:rFonts w:hint="eastAsia" w:eastAsia="宋体"/>
          <w:sz w:val="24"/>
          <w:szCs w:val="28"/>
          <w:lang w:val="en-US" w:eastAsia="zh-CN"/>
        </w:rPr>
      </w:pPr>
      <w:r>
        <w:rPr>
          <w:rFonts w:hint="eastAsia"/>
          <w:sz w:val="24"/>
          <w:szCs w:val="28"/>
        </w:rPr>
        <w:t>给用户的推送主要是当用户长时间未服药时给用户以提示</w:t>
      </w:r>
      <w:r>
        <w:rPr>
          <w:rFonts w:hint="eastAsia"/>
          <w:sz w:val="24"/>
        </w:rPr>
        <w:t>；在用户外出时若服药时间到了需要推送服药信息；服药后长时间药杯未放回，需要提示用户放回</w:t>
      </w:r>
      <w:r>
        <w:rPr>
          <w:rFonts w:hint="eastAsia"/>
          <w:sz w:val="24"/>
          <w:lang w:val="en-US" w:eastAsia="zh-CN"/>
        </w:rPr>
        <w:t>.</w:t>
      </w:r>
    </w:p>
    <w:p>
      <w:pPr>
        <w:spacing w:line="400" w:lineRule="exact"/>
        <w:ind w:left="284"/>
        <w:rPr>
          <w:b/>
          <w:bCs/>
          <w:sz w:val="24"/>
          <w:szCs w:val="28"/>
        </w:rPr>
      </w:pPr>
      <w:r>
        <w:rPr>
          <w:rFonts w:hint="eastAsia"/>
          <w:b/>
          <w:bCs/>
          <w:sz w:val="24"/>
          <w:szCs w:val="28"/>
        </w:rPr>
        <w:t>提示中涉及的指令有：</w:t>
      </w:r>
    </w:p>
    <w:p>
      <w:pPr>
        <w:pStyle w:val="14"/>
        <w:numPr>
          <w:ilvl w:val="0"/>
          <w:numId w:val="37"/>
        </w:numPr>
        <w:spacing w:line="400" w:lineRule="exact"/>
        <w:ind w:firstLineChars="0"/>
        <w:rPr>
          <w:sz w:val="24"/>
          <w:szCs w:val="28"/>
        </w:rPr>
      </w:pPr>
      <w:r>
        <w:rPr>
          <w:rFonts w:hint="eastAsia"/>
          <w:sz w:val="24"/>
          <w:szCs w:val="28"/>
        </w:rPr>
        <w:t>解析服务器下发的推送指令并回复是否收到的信息；</w:t>
      </w:r>
    </w:p>
    <w:p>
      <w:pPr>
        <w:spacing w:line="400" w:lineRule="exact"/>
        <w:ind w:left="283"/>
        <w:rPr>
          <w:b/>
          <w:bCs/>
          <w:sz w:val="24"/>
          <w:szCs w:val="28"/>
        </w:rPr>
      </w:pPr>
      <w:r>
        <w:rPr>
          <w:rFonts w:hint="eastAsia"/>
          <w:b/>
          <w:bCs/>
          <w:sz w:val="24"/>
          <w:szCs w:val="28"/>
        </w:rPr>
        <w:t>提示中的逻辑主要是：</w:t>
      </w:r>
    </w:p>
    <w:p>
      <w:pPr>
        <w:pStyle w:val="14"/>
        <w:numPr>
          <w:ilvl w:val="0"/>
          <w:numId w:val="38"/>
        </w:numPr>
        <w:spacing w:line="400" w:lineRule="exact"/>
        <w:ind w:firstLineChars="0"/>
        <w:rPr>
          <w:sz w:val="24"/>
          <w:szCs w:val="24"/>
        </w:rPr>
      </w:pPr>
      <w:r>
        <w:rPr>
          <w:rFonts w:hint="eastAsia"/>
          <w:sz w:val="24"/>
          <w:szCs w:val="24"/>
        </w:rPr>
        <w:t>解析服务器下发的推送指令并且将其内容推送到用户APP中；</w:t>
      </w:r>
    </w:p>
    <w:p>
      <w:pPr>
        <w:pStyle w:val="4"/>
        <w:numPr>
          <w:ilvl w:val="1"/>
          <w:numId w:val="2"/>
        </w:numPr>
        <w:bidi w:val="0"/>
      </w:pPr>
      <w:bookmarkStart w:id="81" w:name="_Toc16127"/>
      <w:r>
        <w:rPr>
          <w:rFonts w:hint="eastAsia"/>
        </w:rPr>
        <w:t>界面设计</w:t>
      </w:r>
      <w:bookmarkEnd w:id="81"/>
    </w:p>
    <w:p>
      <w:pPr>
        <w:widowControl/>
        <w:spacing w:line="400" w:lineRule="exact"/>
        <w:ind w:firstLine="480" w:firstLineChars="200"/>
        <w:jc w:val="left"/>
        <w:rPr>
          <w:rFonts w:hint="eastAsia" w:eastAsia="宋体"/>
          <w:sz w:val="24"/>
          <w:szCs w:val="24"/>
          <w:lang w:val="en-US" w:eastAsia="zh-CN"/>
        </w:rPr>
      </w:pPr>
      <w:r>
        <w:rPr>
          <w:rFonts w:hint="eastAsia"/>
          <w:sz w:val="24"/>
          <w:szCs w:val="24"/>
        </w:rPr>
        <w:t>类似于以下界面</w:t>
      </w:r>
      <w:r>
        <w:rPr>
          <w:rFonts w:hint="eastAsia"/>
          <w:sz w:val="24"/>
          <w:szCs w:val="24"/>
          <w:lang w:val="en-US" w:eastAsia="zh-CN"/>
        </w:rPr>
        <w:t>;</w:t>
      </w:r>
    </w:p>
    <w:p>
      <w:pPr>
        <w:widowControl/>
        <w:ind w:firstLine="480" w:firstLineChars="200"/>
        <w:jc w:val="left"/>
        <w:sectPr>
          <w:pgSz w:w="11906" w:h="16838"/>
          <w:pgMar w:top="1440" w:right="1800" w:bottom="1440" w:left="1800" w:header="851" w:footer="992" w:gutter="0"/>
          <w:cols w:space="425" w:num="1"/>
          <w:docGrid w:type="lines" w:linePitch="312" w:charSpace="0"/>
        </w:sectPr>
      </w:pPr>
      <w:r>
        <w:rPr>
          <w:rFonts w:hint="eastAsia"/>
          <w:sz w:val="24"/>
          <w:szCs w:val="24"/>
        </w:rPr>
        <w:drawing>
          <wp:inline distT="0" distB="0" distL="114300" distR="114300">
            <wp:extent cx="2412365" cy="3477895"/>
            <wp:effectExtent l="0" t="0" r="6985" b="8255"/>
            <wp:docPr id="9" name="图片 9" descr="158415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84151633"/>
                    <pic:cNvPicPr>
                      <a:picLocks noChangeAspect="1"/>
                    </pic:cNvPicPr>
                  </pic:nvPicPr>
                  <pic:blipFill>
                    <a:blip r:embed="rId23"/>
                    <a:srcRect l="2640" t="10773" b="21793"/>
                    <a:stretch>
                      <a:fillRect/>
                    </a:stretch>
                  </pic:blipFill>
                  <pic:spPr>
                    <a:xfrm>
                      <a:off x="0" y="0"/>
                      <a:ext cx="2412365" cy="3477895"/>
                    </a:xfrm>
                    <a:prstGeom prst="rect">
                      <a:avLst/>
                    </a:prstGeom>
                  </pic:spPr>
                </pic:pic>
              </a:graphicData>
            </a:graphic>
          </wp:inline>
        </w:drawing>
      </w:r>
      <w:r>
        <w:rPr>
          <w:rFonts w:hint="eastAsia"/>
          <w:sz w:val="24"/>
          <w:szCs w:val="24"/>
        </w:rPr>
        <w:t xml:space="preserve"> </w:t>
      </w:r>
      <w:r>
        <w:rPr>
          <w:sz w:val="24"/>
          <w:szCs w:val="24"/>
        </w:rPr>
        <w:t xml:space="preserve"> </w:t>
      </w:r>
    </w:p>
    <w:p>
      <w:pPr>
        <w:pStyle w:val="3"/>
        <w:numPr>
          <w:ilvl w:val="0"/>
          <w:numId w:val="2"/>
        </w:numPr>
        <w:bidi w:val="0"/>
      </w:pPr>
      <w:bookmarkStart w:id="82" w:name="_Toc18907"/>
      <w:r>
        <w:rPr>
          <w:rFonts w:hint="eastAsia"/>
          <w:lang w:val="en-US" w:eastAsia="zh-CN"/>
        </w:rPr>
        <w:t xml:space="preserve"> </w:t>
      </w:r>
      <w:bookmarkStart w:id="83" w:name="_Toc3351"/>
      <w:r>
        <w:rPr>
          <w:rFonts w:hint="eastAsia"/>
          <w:lang w:val="en-US" w:eastAsia="zh-CN"/>
        </w:rPr>
        <w:t>附录</w:t>
      </w:r>
      <w:bookmarkEnd w:id="82"/>
      <w:bookmarkEnd w:id="83"/>
      <w:bookmarkStart w:id="84" w:name="_Toc8097"/>
    </w:p>
    <w:p>
      <w:pPr>
        <w:pStyle w:val="4"/>
        <w:bidi w:val="0"/>
      </w:pPr>
      <w:bookmarkStart w:id="85" w:name="_Toc9527"/>
      <w:r>
        <w:rPr>
          <w:rFonts w:hint="eastAsia"/>
          <w:lang w:val="en-US" w:eastAsia="zh-CN"/>
        </w:rPr>
        <w:t xml:space="preserve">12.1 </w:t>
      </w:r>
      <w:r>
        <w:rPr>
          <w:rFonts w:hint="eastAsia"/>
        </w:rPr>
        <w:t>用户注册协议</w:t>
      </w:r>
      <w:bookmarkEnd w:id="84"/>
      <w:bookmarkEnd w:id="85"/>
    </w:p>
    <w:p>
      <w:pPr>
        <w:spacing w:line="400" w:lineRule="exact"/>
        <w:jc w:val="center"/>
        <w:rPr>
          <w:rFonts w:ascii="微软雅黑" w:hAnsi="微软雅黑" w:eastAsia="微软雅黑" w:cs="宋体"/>
          <w:b/>
          <w:bCs/>
          <w:color w:val="666666"/>
          <w:kern w:val="0"/>
          <w:sz w:val="20"/>
          <w:szCs w:val="20"/>
        </w:rPr>
      </w:pPr>
      <w:r>
        <w:rPr>
          <w:rFonts w:hint="eastAsia" w:ascii="微软雅黑" w:hAnsi="微软雅黑" w:eastAsia="微软雅黑" w:cs="宋体"/>
          <w:b/>
          <w:bCs/>
          <w:color w:val="666666"/>
          <w:kern w:val="0"/>
          <w:sz w:val="20"/>
          <w:szCs w:val="20"/>
        </w:rPr>
        <w:t>关于用户注册及使用APP隐私协议</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在此特别提醒您（用户）在注册成为用户之前，请认真阅读本用户注册及使用APP隐私协议（以下简称“本协议”），确保您充分理解本协议中各条款。请您审慎阅读并选择接受或不接受本协议。除非您接受本协议所有条款，否则您无权注册、登录或使用本协议所涉服务。您的注册、登录、使用等行为将被视为对本协议的接受，并同意接受本协议各项条款的约束。</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本协议约定北京简易慧能物联网科技有限公司（以下简称本公司）与用户之间关于</w:t>
      </w:r>
      <w:r>
        <w:rPr>
          <w:rFonts w:hint="eastAsia" w:ascii="微软雅黑" w:hAnsi="微软雅黑" w:eastAsia="微软雅黑"/>
          <w:b/>
          <w:bCs/>
          <w:color w:val="FF0000"/>
          <w:sz w:val="18"/>
          <w:szCs w:val="18"/>
        </w:rPr>
        <w:t>智能药盒</w:t>
      </w:r>
      <w:r>
        <w:rPr>
          <w:rFonts w:hint="eastAsia" w:ascii="微软雅黑" w:hAnsi="微软雅黑" w:eastAsia="微软雅黑"/>
          <w:color w:val="666666"/>
          <w:sz w:val="18"/>
          <w:szCs w:val="18"/>
        </w:rPr>
        <w:t>（以下简称本APP）软件服务（以下简称“服务”）的权利义务。“用户”是指注册、登录、使用本APP服务的个人或相关使用者。本协议可由本APP软件系统运行后台及本公司随时更新，更新后的协议条款一旦公布即代替原来的协议条款，恕不再另行通知，用户可在本APP中查阅最新版协议条款，也提请用户随时关注本APP用户协议的更新情况，以免造成不必要的误解和纠纷。在修改协议条款后，如果用户不接受修改后的条款，请立即停止使用本APP提供的服务，用户继续使用本APP提供的服务将被视为接受修改后的协议。</w:t>
      </w:r>
    </w:p>
    <w:p>
      <w:pPr>
        <w:spacing w:line="400" w:lineRule="exact"/>
        <w:ind w:firstLine="420"/>
        <w:rPr>
          <w:rFonts w:ascii="微软雅黑" w:hAnsi="微软雅黑" w:eastAsia="微软雅黑" w:cs="宋体"/>
          <w:b/>
          <w:bCs/>
          <w:color w:val="666666"/>
          <w:kern w:val="0"/>
          <w:sz w:val="18"/>
          <w:szCs w:val="18"/>
        </w:rPr>
      </w:pPr>
      <w:r>
        <w:rPr>
          <w:rFonts w:hint="eastAsia" w:ascii="微软雅黑" w:hAnsi="微软雅黑" w:eastAsia="微软雅黑" w:cs="宋体"/>
          <w:b/>
          <w:bCs/>
          <w:color w:val="666666"/>
          <w:kern w:val="0"/>
          <w:sz w:val="18"/>
          <w:szCs w:val="18"/>
        </w:rPr>
        <w:t>一、用户账号注册基本要求</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1、用户在使用本服务前需要注册个人账号。该账号应当使用手机号码绑定注册，请用户使用尚未与本账号绑定的手机号码，以及未被本公司根据本协议封禁的手机号码注册账号。本公司可以根据用户需求或产品需要对账号注册和绑定的方式进行变更，而无须事先通知用户。</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2、鉴于本APP账号的绑定注册方式，您同意在注册时将允许您的手机号码及手机设备识别码等信息用于注册。</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3、在用户注册及使用本APP服务时，需要搜集能识别用户身份的个人信息以便本公司可以在必要时联系用户，或为用户提供更好的用户体验。搜集的信息包括但不限于用户的姓名、地址、手机号、邮箱等基本信息，且用户同意对这些信息的使用将受限于第二条用户个人隐私信息保护的约束。</w:t>
      </w:r>
    </w:p>
    <w:p>
      <w:pPr>
        <w:spacing w:line="400" w:lineRule="exact"/>
        <w:ind w:firstLine="420"/>
        <w:rPr>
          <w:rFonts w:ascii="微软雅黑" w:hAnsi="微软雅黑" w:eastAsia="微软雅黑" w:cs="宋体"/>
          <w:b/>
          <w:bCs/>
          <w:color w:val="666666"/>
          <w:kern w:val="0"/>
          <w:sz w:val="18"/>
          <w:szCs w:val="18"/>
        </w:rPr>
      </w:pPr>
      <w:r>
        <w:rPr>
          <w:rFonts w:hint="eastAsia" w:ascii="微软雅黑" w:hAnsi="微软雅黑" w:eastAsia="微软雅黑" w:cs="宋体"/>
          <w:b/>
          <w:bCs/>
          <w:color w:val="666666"/>
          <w:kern w:val="0"/>
          <w:sz w:val="18"/>
          <w:szCs w:val="18"/>
        </w:rPr>
        <w:t>二、用户个人隐私信息保护</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1、如果本APP运行后台及本公司发现或收到他人举报或投诉用户违反本协议约定的，本公司有权在收到举报后24小时内不经通知随时对相关内容，包括但不限于用户资料、上传及发贴记录进行审查、删除，并视情节轻重对违规账号处以包括但不限于警告、账号封禁 、</w:t>
      </w:r>
      <w:r>
        <w:rPr>
          <w:rFonts w:hint="eastAsia" w:ascii="微软雅黑" w:hAnsi="微软雅黑" w:eastAsia="微软雅黑"/>
          <w:color w:val="FF0000"/>
          <w:sz w:val="18"/>
          <w:szCs w:val="18"/>
        </w:rPr>
        <w:t>药盒</w:t>
      </w:r>
      <w:r>
        <w:rPr>
          <w:rFonts w:hint="eastAsia" w:ascii="微软雅黑" w:hAnsi="微软雅黑" w:eastAsia="微软雅黑"/>
          <w:color w:val="666666"/>
          <w:sz w:val="18"/>
          <w:szCs w:val="18"/>
        </w:rPr>
        <w:t>设备封禁、功能封禁等处罚，且不必通知用户处理结果。</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2、因违反用户协议被封禁的用户，可以自行与本APP后台或本公司公开的方式进行联系。其中，被实施功能封禁的用户会在封禁期届满后自动恢复被封禁功能。被封禁用户可提交申诉，本APP后台或本公司将对申诉进行审查，并自行合理判断决定是否变更处罚措施。</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3、用户理解并同意，本APP后台及本公司有权依合理判断对违反有关法律法规或本协议规定的行为进行处罚，对违法违规的任何用户采取适当的法律行动，并依据法律法规保存有关信息向有关部门报告等，用户应承担由此而产生的一切法律责任。</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4、用户理解并同意，因用户违反本协议约定，导致或产生的任何第三方主张的任何索赔、要求或损失，包括合理的律师费，用户应当对本公司与合作公司、关联公司等相关方的赔偿，并使之免受损害。</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5、用户体验改进，我们可能会收集经过MD5算法和加密的国际移动设备身份码（IMEI）和网络设备地址（MAC）,广告标识符IDFA，系统版本号，设备型号，系统编号，系统ID号，操作系统版本号，屏幕分辨率，上网模式，本款产品的版本号信息，某个按钮的点击使用时间及频率，某些关键配置选项值，软件崩溃日志等，用于统计我们的产品数量、分析产品使用情况、版本升级判断、排查崩溃原因、减少崩溃等情况，以此不断改善我们的产品。这些信息不涉及到您个人身份等隐私信息。</w:t>
      </w:r>
    </w:p>
    <w:p>
      <w:pPr>
        <w:spacing w:line="400" w:lineRule="exact"/>
        <w:ind w:firstLine="420"/>
        <w:rPr>
          <w:rFonts w:ascii="微软雅黑" w:hAnsi="微软雅黑" w:eastAsia="微软雅黑" w:cs="宋体"/>
          <w:b/>
          <w:bCs/>
          <w:color w:val="666666"/>
          <w:kern w:val="0"/>
          <w:sz w:val="18"/>
          <w:szCs w:val="18"/>
        </w:rPr>
      </w:pPr>
      <w:r>
        <w:rPr>
          <w:rFonts w:hint="eastAsia" w:ascii="微软雅黑" w:hAnsi="微软雅黑" w:eastAsia="微软雅黑" w:cs="宋体"/>
          <w:b/>
          <w:bCs/>
          <w:color w:val="666666"/>
          <w:kern w:val="0"/>
          <w:sz w:val="18"/>
          <w:szCs w:val="18"/>
        </w:rPr>
        <w:t>三、用户使用内容规范</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1、本条所述用户使用内容是指用户使用本APP的过程中所制作、上载、复制、发布、传播的任何内容，包括但不限于账号头像、名称、用户说明等注册信息及认证资料，或文字（包括艺术字）、符号、标识、语音、图片、（自定义）照片、图文、模型、形象及其相互组合的内容等上传、发送、回复或自动回复消息和相关链接页面，以及其他使用本账号或本APP服务所产生的内容。</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2、用户不得利用本账号或本APP服务制作、上载、复制、发布、传播如下法律、法规和政策禁止的内容：</w:t>
      </w:r>
    </w:p>
    <w:p>
      <w:pPr>
        <w:widowControl/>
        <w:numPr>
          <w:ilvl w:val="0"/>
          <w:numId w:val="46"/>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(1) 违反宪法所确定的基本原则的；</w:t>
      </w:r>
    </w:p>
    <w:p>
      <w:pPr>
        <w:widowControl/>
        <w:numPr>
          <w:ilvl w:val="0"/>
          <w:numId w:val="46"/>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(2) 危害国家安全，泄露国家秘密，颠覆国家政权，破坏国家统一的；</w:t>
      </w:r>
    </w:p>
    <w:p>
      <w:pPr>
        <w:widowControl/>
        <w:numPr>
          <w:ilvl w:val="0"/>
          <w:numId w:val="46"/>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(3) 损害国家荣誉和利益的；</w:t>
      </w:r>
    </w:p>
    <w:p>
      <w:pPr>
        <w:widowControl/>
        <w:numPr>
          <w:ilvl w:val="0"/>
          <w:numId w:val="46"/>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(4) 煽动民族仇恨、民族歧视，破坏民族团结的；</w:t>
      </w:r>
    </w:p>
    <w:p>
      <w:pPr>
        <w:widowControl/>
        <w:numPr>
          <w:ilvl w:val="0"/>
          <w:numId w:val="46"/>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(5) 破坏国家宗教政策，宣扬邪教和封建迷信的；</w:t>
      </w:r>
    </w:p>
    <w:p>
      <w:pPr>
        <w:widowControl/>
        <w:numPr>
          <w:ilvl w:val="0"/>
          <w:numId w:val="46"/>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(6) 散布谣言，扰乱社会秩序，破坏社会稳定的；</w:t>
      </w:r>
    </w:p>
    <w:p>
      <w:pPr>
        <w:widowControl/>
        <w:numPr>
          <w:ilvl w:val="0"/>
          <w:numId w:val="46"/>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(7) 诱导未成年人违法犯罪和散布淫秽、色情、赌博、暴力、凶杀、恐怖或者教唆犯罪的；</w:t>
      </w:r>
    </w:p>
    <w:p>
      <w:pPr>
        <w:widowControl/>
        <w:numPr>
          <w:ilvl w:val="0"/>
          <w:numId w:val="46"/>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(8) 侮辱或者诽谤他人，侵害他人合法权益的；</w:t>
      </w:r>
    </w:p>
    <w:p>
      <w:pPr>
        <w:widowControl/>
        <w:numPr>
          <w:ilvl w:val="0"/>
          <w:numId w:val="46"/>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(9) 危害社会公德，损害民族优秀文化传统的；</w:t>
      </w:r>
    </w:p>
    <w:p>
      <w:pPr>
        <w:widowControl/>
        <w:numPr>
          <w:ilvl w:val="0"/>
          <w:numId w:val="46"/>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(10)非法的广播电视频道、视听节目网站提供的非法视频内容；</w:t>
      </w:r>
    </w:p>
    <w:p>
      <w:pPr>
        <w:widowControl/>
        <w:numPr>
          <w:ilvl w:val="0"/>
          <w:numId w:val="46"/>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(11)有关法律、行政法规和国家规定禁止的其他内容。</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3、用户不得利用本账号或本APP服务制作、上载、复制、发布、传播如下干扰本APP正常运营，以及侵犯其他用户或第三方合法权益的内容：</w:t>
      </w:r>
    </w:p>
    <w:p>
      <w:pPr>
        <w:widowControl/>
        <w:numPr>
          <w:ilvl w:val="0"/>
          <w:numId w:val="47"/>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(1) 含有任何性或性暗示的；</w:t>
      </w:r>
    </w:p>
    <w:p>
      <w:pPr>
        <w:widowControl/>
        <w:numPr>
          <w:ilvl w:val="0"/>
          <w:numId w:val="47"/>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(2) 含有辱骂、恐吓、威胁内容的；</w:t>
      </w:r>
    </w:p>
    <w:p>
      <w:pPr>
        <w:widowControl/>
        <w:numPr>
          <w:ilvl w:val="0"/>
          <w:numId w:val="47"/>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(3) 含有骚扰、垃圾广告、恶意信息、诱骗信息的；</w:t>
      </w:r>
    </w:p>
    <w:p>
      <w:pPr>
        <w:widowControl/>
        <w:numPr>
          <w:ilvl w:val="0"/>
          <w:numId w:val="47"/>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(4) 涉及他人隐私、个人信息或资料的；</w:t>
      </w:r>
    </w:p>
    <w:p>
      <w:pPr>
        <w:widowControl/>
        <w:numPr>
          <w:ilvl w:val="0"/>
          <w:numId w:val="47"/>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(5) 侵害他人名誉权、肖像权、知识产权、商业秘密等合法权利的；</w:t>
      </w:r>
    </w:p>
    <w:p>
      <w:pPr>
        <w:widowControl/>
        <w:numPr>
          <w:ilvl w:val="0"/>
          <w:numId w:val="47"/>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(6) 含有其他干扰本APP服务正常运营和侵犯其他用户或第三方合法权益内容的信息。</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4、用户不得对本服务任何部分或本服务之使用或获得，进行复制、拷贝、出售、转售或用于任何其它商业目的。</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5、用户须对自己在使用本APP服务过程中的行为承担法律责任。用户承担法律责任的形式包括但不限于：对受到侵害者进行赔偿，以及在本公司首先承担了因其用户行为导致的行政处罚或侵权损害赔偿的法律责任后，用户应给予本公司等额的赔偿，以及本公司因此而受到的其他损失等。</w:t>
      </w:r>
    </w:p>
    <w:p>
      <w:pPr>
        <w:spacing w:line="400" w:lineRule="exact"/>
        <w:ind w:firstLine="420"/>
        <w:rPr>
          <w:rFonts w:ascii="微软雅黑" w:hAnsi="微软雅黑" w:eastAsia="微软雅黑" w:cs="宋体"/>
          <w:b/>
          <w:bCs/>
          <w:color w:val="666666"/>
          <w:kern w:val="0"/>
          <w:sz w:val="18"/>
          <w:szCs w:val="18"/>
        </w:rPr>
      </w:pPr>
      <w:r>
        <w:rPr>
          <w:rFonts w:hint="eastAsia" w:ascii="微软雅黑" w:hAnsi="微软雅黑" w:eastAsia="微软雅黑" w:cs="宋体"/>
          <w:b/>
          <w:bCs/>
          <w:color w:val="666666"/>
          <w:kern w:val="0"/>
          <w:sz w:val="18"/>
          <w:szCs w:val="18"/>
        </w:rPr>
        <w:t>四、用户使用APP规则</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1、用户在使用本APP服务中或通过本APP所传送、发布的任何内容并不反映或代表，也不得被视为反映或代表本APP所属公司（以下简称本公司）的观点、立场或政策，本公司对此不承担任何责任。</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2、用户不得利用本账号或本APP服务进行如下行为：</w:t>
      </w:r>
    </w:p>
    <w:p>
      <w:pPr>
        <w:widowControl/>
        <w:numPr>
          <w:ilvl w:val="0"/>
          <w:numId w:val="48"/>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(1) 提交、发布虚假信息，或盗用他人头像或资料，冒充、利用他人名义的；</w:t>
      </w:r>
    </w:p>
    <w:p>
      <w:pPr>
        <w:widowControl/>
        <w:numPr>
          <w:ilvl w:val="0"/>
          <w:numId w:val="48"/>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(2) 强制、诱导其他用户关注、点击链接页面或分享信息的；</w:t>
      </w:r>
    </w:p>
    <w:p>
      <w:pPr>
        <w:widowControl/>
        <w:numPr>
          <w:ilvl w:val="0"/>
          <w:numId w:val="48"/>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(3) 虚构事实、隐瞒真相以误导、欺骗他人的；</w:t>
      </w:r>
    </w:p>
    <w:p>
      <w:pPr>
        <w:widowControl/>
        <w:numPr>
          <w:ilvl w:val="0"/>
          <w:numId w:val="48"/>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(4) 利用技术手段批量建立虚假账号的；</w:t>
      </w:r>
    </w:p>
    <w:p>
      <w:pPr>
        <w:widowControl/>
        <w:numPr>
          <w:ilvl w:val="0"/>
          <w:numId w:val="48"/>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(5) 利用本账号或本APP服务从事任何违法犯罪活动的；</w:t>
      </w:r>
    </w:p>
    <w:p>
      <w:pPr>
        <w:widowControl/>
        <w:numPr>
          <w:ilvl w:val="0"/>
          <w:numId w:val="48"/>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(6) 制作、发布与以上行为相关的方法、工具，或对此类方法、工具进行运营或传播，无论这些行为是否为商业目的；</w:t>
      </w:r>
    </w:p>
    <w:p>
      <w:pPr>
        <w:widowControl/>
        <w:numPr>
          <w:ilvl w:val="0"/>
          <w:numId w:val="48"/>
        </w:numPr>
        <w:spacing w:line="400" w:lineRule="exact"/>
        <w:ind w:left="900"/>
        <w:rPr>
          <w:rFonts w:ascii="微软雅黑" w:hAnsi="微软雅黑" w:eastAsia="微软雅黑"/>
          <w:color w:val="666666"/>
          <w:sz w:val="18"/>
          <w:szCs w:val="18"/>
        </w:rPr>
      </w:pPr>
      <w:r>
        <w:rPr>
          <w:rFonts w:hint="eastAsia" w:ascii="微软雅黑" w:hAnsi="微软雅黑" w:eastAsia="微软雅黑"/>
          <w:color w:val="666666"/>
          <w:sz w:val="18"/>
          <w:szCs w:val="18"/>
        </w:rPr>
        <w:t>(7) 其他违反法律法规规定、侵犯其他用户合法权益、干扰本APP及其所属公司正常运营或本APP未明示授权的行为。</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3、用户须对利用本账号或本APP服务传送信息的真实性、合法性、无害性、准确性、有效性等全权负责，与用户所传播的信息相关的任何法律责任由用户自行承担，与本APP及本公司无关。如因此给本APP及本公司或任何第三方造成损害的，用户应当依法予以赔偿，本公司亦将保留追究相关用户及使用人的法律、经济等全部责任。</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4、本公司提供的本APP服务中可能包括广告，用户同意在使用过程中显示本公司和第三方供应商、合作伙伴提供的广告。除法律法规明确规定外，用户应自行对依该广告信息进行的交易负责，对用户因依该广告信息进行的交易或前述广告商提供的内容而遭受的损失或损害，本公司不承担任何责任。</w:t>
      </w:r>
    </w:p>
    <w:p>
      <w:pPr>
        <w:spacing w:line="400" w:lineRule="exact"/>
        <w:ind w:firstLine="420"/>
        <w:rPr>
          <w:rFonts w:ascii="微软雅黑" w:hAnsi="微软雅黑" w:eastAsia="微软雅黑" w:cs="宋体"/>
          <w:b/>
          <w:bCs/>
          <w:color w:val="666666"/>
          <w:kern w:val="0"/>
          <w:sz w:val="18"/>
          <w:szCs w:val="18"/>
        </w:rPr>
      </w:pPr>
      <w:r>
        <w:rPr>
          <w:rFonts w:hint="eastAsia" w:ascii="微软雅黑" w:hAnsi="微软雅黑" w:eastAsia="微软雅黑" w:cs="宋体"/>
          <w:b/>
          <w:bCs/>
          <w:color w:val="666666"/>
          <w:kern w:val="0"/>
          <w:sz w:val="18"/>
          <w:szCs w:val="18"/>
        </w:rPr>
        <w:t>五、许可范围和权利限制</w:t>
      </w:r>
    </w:p>
    <w:p>
      <w:pPr>
        <w:spacing w:line="400" w:lineRule="exact"/>
        <w:ind w:firstLine="420"/>
        <w:rPr>
          <w:rFonts w:ascii="微软雅黑" w:hAnsi="微软雅黑" w:eastAsia="微软雅黑" w:cs="宋体"/>
          <w:color w:val="666666"/>
          <w:kern w:val="0"/>
          <w:sz w:val="18"/>
          <w:szCs w:val="18"/>
        </w:rPr>
      </w:pPr>
      <w:r>
        <w:rPr>
          <w:rFonts w:hint="eastAsia" w:ascii="微软雅黑" w:hAnsi="微软雅黑" w:eastAsia="微软雅黑"/>
          <w:color w:val="666666"/>
          <w:sz w:val="18"/>
          <w:szCs w:val="18"/>
        </w:rPr>
        <w:t>1、</w:t>
      </w:r>
      <w:r>
        <w:rPr>
          <w:rFonts w:ascii="微软雅黑" w:hAnsi="微软雅黑" w:eastAsia="微软雅黑" w:cs="宋体"/>
          <w:color w:val="666666"/>
          <w:kern w:val="0"/>
          <w:sz w:val="18"/>
          <w:szCs w:val="18"/>
        </w:rPr>
        <w:t>安装和使用：本软件为随</w:t>
      </w:r>
      <w:r>
        <w:rPr>
          <w:rFonts w:hint="eastAsia" w:ascii="微软雅黑" w:hAnsi="微软雅黑" w:eastAsia="微软雅黑" w:cs="宋体"/>
          <w:color w:val="FF0000"/>
          <w:kern w:val="0"/>
          <w:sz w:val="18"/>
          <w:szCs w:val="18"/>
        </w:rPr>
        <w:t>简易慧能药盒</w:t>
      </w:r>
      <w:r>
        <w:rPr>
          <w:rFonts w:ascii="微软雅黑" w:hAnsi="微软雅黑" w:eastAsia="微软雅黑" w:cs="宋体"/>
          <w:color w:val="FF0000"/>
          <w:kern w:val="0"/>
          <w:sz w:val="18"/>
          <w:szCs w:val="18"/>
        </w:rPr>
        <w:t>设备</w:t>
      </w:r>
      <w:r>
        <w:rPr>
          <w:rFonts w:ascii="微软雅黑" w:hAnsi="微软雅黑" w:eastAsia="微软雅黑" w:cs="宋体"/>
          <w:color w:val="666666"/>
          <w:kern w:val="0"/>
          <w:sz w:val="18"/>
          <w:szCs w:val="18"/>
        </w:rPr>
        <w:t>的配套使用软件，用户需与 “硬件设备”一起方可使用本软件。</w:t>
      </w:r>
    </w:p>
    <w:p>
      <w:pPr>
        <w:spacing w:line="400" w:lineRule="exact"/>
        <w:ind w:firstLine="420"/>
        <w:rPr>
          <w:rFonts w:ascii="微软雅黑" w:hAnsi="微软雅黑" w:eastAsia="微软雅黑" w:cs="宋体"/>
          <w:color w:val="666666"/>
          <w:kern w:val="0"/>
          <w:sz w:val="18"/>
          <w:szCs w:val="18"/>
        </w:rPr>
      </w:pPr>
      <w:r>
        <w:rPr>
          <w:rFonts w:hint="eastAsia" w:ascii="微软雅黑" w:hAnsi="微软雅黑" w:eastAsia="微软雅黑"/>
          <w:color w:val="666666"/>
          <w:sz w:val="18"/>
          <w:szCs w:val="18"/>
        </w:rPr>
        <w:t>2、</w:t>
      </w:r>
      <w:r>
        <w:rPr>
          <w:rFonts w:ascii="微软雅黑" w:hAnsi="微软雅黑" w:eastAsia="微软雅黑" w:cs="宋体"/>
          <w:color w:val="666666"/>
          <w:kern w:val="0"/>
          <w:sz w:val="18"/>
          <w:szCs w:val="18"/>
        </w:rPr>
        <w:t>复制、分发和传播：用户可以非商业性、无限制数量地复制、分发和传播本软件产品。但必须保证每一份复制、分发和传播都是完整和真实的, 包括所有有关本软件产品的软件、电子文档, 版权和商标，亦包括本协议。如用户超越本许可范围，对本软件各项服务进行销售或用于其他商业用途，</w:t>
      </w:r>
      <w:r>
        <w:rPr>
          <w:rFonts w:hint="eastAsia" w:ascii="微软雅黑" w:hAnsi="微软雅黑" w:eastAsia="微软雅黑" w:cs="宋体"/>
          <w:color w:val="666666"/>
          <w:kern w:val="0"/>
          <w:sz w:val="18"/>
          <w:szCs w:val="18"/>
        </w:rPr>
        <w:t>本公司</w:t>
      </w:r>
      <w:r>
        <w:rPr>
          <w:rFonts w:ascii="微软雅黑" w:hAnsi="微软雅黑" w:eastAsia="微软雅黑" w:cs="宋体"/>
          <w:color w:val="666666"/>
          <w:kern w:val="0"/>
          <w:sz w:val="18"/>
          <w:szCs w:val="18"/>
        </w:rPr>
        <w:t>有权不通知用户立即终止向用户提供产品和服务，并依法追究其法律责任，要求其赔偿</w:t>
      </w:r>
      <w:r>
        <w:rPr>
          <w:rFonts w:hint="eastAsia" w:ascii="微软雅黑" w:hAnsi="微软雅黑" w:eastAsia="微软雅黑" w:cs="宋体"/>
          <w:color w:val="666666"/>
          <w:kern w:val="0"/>
          <w:sz w:val="18"/>
          <w:szCs w:val="18"/>
        </w:rPr>
        <w:t>本公司</w:t>
      </w:r>
      <w:r>
        <w:rPr>
          <w:rFonts w:ascii="微软雅黑" w:hAnsi="微软雅黑" w:eastAsia="微软雅黑" w:cs="宋体"/>
          <w:color w:val="666666"/>
          <w:kern w:val="0"/>
          <w:sz w:val="18"/>
          <w:szCs w:val="18"/>
        </w:rPr>
        <w:t>的一切损失。</w:t>
      </w:r>
    </w:p>
    <w:p>
      <w:pPr>
        <w:spacing w:line="400" w:lineRule="exact"/>
        <w:ind w:firstLine="420"/>
        <w:rPr>
          <w:rFonts w:ascii="微软雅黑" w:hAnsi="微软雅黑" w:eastAsia="微软雅黑" w:cs="宋体"/>
          <w:color w:val="666666"/>
          <w:kern w:val="0"/>
          <w:sz w:val="18"/>
          <w:szCs w:val="18"/>
        </w:rPr>
      </w:pPr>
      <w:r>
        <w:rPr>
          <w:rFonts w:hint="eastAsia" w:ascii="微软雅黑" w:hAnsi="微软雅黑" w:eastAsia="微软雅黑"/>
          <w:color w:val="666666"/>
          <w:sz w:val="18"/>
          <w:szCs w:val="18"/>
        </w:rPr>
        <w:t>3、</w:t>
      </w:r>
      <w:r>
        <w:rPr>
          <w:rFonts w:ascii="微软雅黑" w:hAnsi="微软雅黑" w:eastAsia="微软雅黑" w:cs="宋体"/>
          <w:color w:val="666666"/>
          <w:kern w:val="0"/>
          <w:sz w:val="18"/>
          <w:szCs w:val="18"/>
        </w:rPr>
        <w:t>禁止反向工程、反向编译和反向汇编：用户不得对本软件产品进行反向工程（Reverse Engineer）、反向编译（Decompile）或反向汇编（Disassemble），同时不得改动编译在程序文件内部的任何资源。除法律、法规明文规定允许上述活动外，用户必须遵守此协议限制。</w:t>
      </w:r>
    </w:p>
    <w:p>
      <w:pPr>
        <w:spacing w:line="400" w:lineRule="exact"/>
        <w:ind w:firstLine="420"/>
        <w:rPr>
          <w:rFonts w:ascii="微软雅黑" w:hAnsi="微软雅黑" w:eastAsia="微软雅黑" w:cs="宋体"/>
          <w:color w:val="666666"/>
          <w:kern w:val="0"/>
          <w:sz w:val="18"/>
          <w:szCs w:val="18"/>
        </w:rPr>
      </w:pPr>
      <w:r>
        <w:rPr>
          <w:rFonts w:hint="eastAsia" w:ascii="微软雅黑" w:hAnsi="微软雅黑" w:eastAsia="微软雅黑"/>
          <w:color w:val="666666"/>
          <w:sz w:val="18"/>
          <w:szCs w:val="18"/>
        </w:rPr>
        <w:t>4、</w:t>
      </w:r>
      <w:r>
        <w:rPr>
          <w:rFonts w:ascii="微软雅黑" w:hAnsi="微软雅黑" w:eastAsia="微软雅黑" w:cs="宋体"/>
          <w:color w:val="666666"/>
          <w:kern w:val="0"/>
          <w:sz w:val="18"/>
          <w:szCs w:val="18"/>
        </w:rPr>
        <w:t>组件分割：本软件产品是作为一个单一产品的配套软件而被授予许可使用, 用户不得将各个部分分开用于任何目的。</w:t>
      </w:r>
    </w:p>
    <w:p>
      <w:pPr>
        <w:spacing w:line="400" w:lineRule="exact"/>
        <w:ind w:firstLine="420"/>
        <w:rPr>
          <w:rFonts w:ascii="微软雅黑" w:hAnsi="微软雅黑" w:eastAsia="微软雅黑" w:cs="宋体"/>
          <w:color w:val="666666"/>
          <w:kern w:val="0"/>
          <w:sz w:val="18"/>
          <w:szCs w:val="18"/>
        </w:rPr>
      </w:pPr>
      <w:r>
        <w:rPr>
          <w:rFonts w:hint="eastAsia" w:ascii="微软雅黑" w:hAnsi="微软雅黑" w:eastAsia="微软雅黑" w:cs="宋体"/>
          <w:color w:val="666666"/>
          <w:kern w:val="0"/>
          <w:sz w:val="18"/>
          <w:szCs w:val="18"/>
        </w:rPr>
        <w:t>5</w:t>
      </w:r>
      <w:r>
        <w:rPr>
          <w:rFonts w:hint="eastAsia" w:ascii="微软雅黑" w:hAnsi="微软雅黑" w:eastAsia="微软雅黑"/>
          <w:color w:val="666666"/>
          <w:sz w:val="18"/>
          <w:szCs w:val="18"/>
        </w:rPr>
        <w:t>、</w:t>
      </w:r>
      <w:r>
        <w:rPr>
          <w:rFonts w:ascii="微软雅黑" w:hAnsi="微软雅黑" w:eastAsia="微软雅黑" w:cs="宋体"/>
          <w:color w:val="666666"/>
          <w:kern w:val="0"/>
          <w:sz w:val="18"/>
          <w:szCs w:val="18"/>
        </w:rPr>
        <w:t>保留权利：本协议未明示授权的其他一切权利仍归</w:t>
      </w:r>
      <w:r>
        <w:rPr>
          <w:rFonts w:hint="eastAsia" w:ascii="微软雅黑" w:hAnsi="微软雅黑" w:eastAsia="微软雅黑" w:cs="宋体"/>
          <w:color w:val="666666"/>
          <w:kern w:val="0"/>
          <w:sz w:val="18"/>
          <w:szCs w:val="18"/>
        </w:rPr>
        <w:t>北京简易慧能物联网科技有限公司</w:t>
      </w:r>
      <w:r>
        <w:rPr>
          <w:rFonts w:ascii="微软雅黑" w:hAnsi="微软雅黑" w:eastAsia="微软雅黑" w:cs="宋体"/>
          <w:color w:val="666666"/>
          <w:kern w:val="0"/>
          <w:sz w:val="18"/>
          <w:szCs w:val="18"/>
        </w:rPr>
        <w:t>所有，用户使用其他权利时必须获得</w:t>
      </w:r>
      <w:r>
        <w:rPr>
          <w:rFonts w:hint="eastAsia" w:ascii="微软雅黑" w:hAnsi="微软雅黑" w:eastAsia="微软雅黑" w:cs="宋体"/>
          <w:color w:val="666666"/>
          <w:kern w:val="0"/>
          <w:sz w:val="18"/>
          <w:szCs w:val="18"/>
        </w:rPr>
        <w:t>本公司</w:t>
      </w:r>
      <w:r>
        <w:rPr>
          <w:rFonts w:ascii="微软雅黑" w:hAnsi="微软雅黑" w:eastAsia="微软雅黑" w:cs="宋体"/>
          <w:color w:val="666666"/>
          <w:kern w:val="0"/>
          <w:sz w:val="18"/>
          <w:szCs w:val="18"/>
        </w:rPr>
        <w:t>的书面同意。</w:t>
      </w:r>
    </w:p>
    <w:p>
      <w:pPr>
        <w:spacing w:line="400" w:lineRule="exact"/>
        <w:ind w:firstLine="420"/>
        <w:rPr>
          <w:rFonts w:ascii="微软雅黑" w:hAnsi="微软雅黑" w:eastAsia="微软雅黑" w:cs="宋体"/>
          <w:b/>
          <w:bCs/>
          <w:color w:val="666666"/>
          <w:kern w:val="0"/>
          <w:sz w:val="18"/>
          <w:szCs w:val="18"/>
        </w:rPr>
      </w:pPr>
      <w:r>
        <w:rPr>
          <w:rFonts w:hint="eastAsia" w:ascii="微软雅黑" w:hAnsi="微软雅黑" w:eastAsia="微软雅黑" w:cs="宋体"/>
          <w:b/>
          <w:bCs/>
          <w:color w:val="666666"/>
          <w:kern w:val="0"/>
          <w:sz w:val="18"/>
          <w:szCs w:val="18"/>
        </w:rPr>
        <w:t>六、服务风险声明</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1、用户完全理解并同意，本APP服务涉及到互联网及移动通讯等服务，可能会受到各个环节不稳定因素的影响。因此服务存在因上述不可抗力、计算机病毒或黑客攻击、系统不稳定、用户所在位置、用户关机、GSM网络、互联网络、通信线路原因等造成的服务中断或不能满足用户要求的风险。使用本服务的用户须承担以上风险，本公司对服务之及时性、安全性、准确性不作担保，对因此导致用户不能及时操作设备、或传递错误，个人设定之时效、未予储存或其他问题不承担任何责任。对于不可抗力或非本APP及本公司过错原因导致的用户数据损失、丢失或服务停止，本APP及本公司将不承担任何责任。</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2、对于系统发生故障影响到本APP服务的正常运行，本公司承诺会及时处理并尽可能进行修复。但用户因此而产生的经济和精神损失，本公司不承担任何责任。此外，本APP保留不经事先通知为优化、升级或其他目的暂停本APP服务任何部分或全部的权利。</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3、本APP及本公司郑重提请您注意，任何经由本APP服务以上载的相关内容，均由账号所有者承担责任。本公司无法控制经由本APP服务上载之内容，也无法对用户的使用行为进行全面控制，因此不保证内容的合法性、正确性、完整性、真实性或品质；您已预知使用本APP服务时，可能会接触到令人不快、不适当或令人厌恶之内容，并同意将自行加以判断并承担所有风险，而不依赖于本APP及本公司。但在任何情况下，本APP及本公司有权依法停止传输任何前述内容并采取相应行动，包括但不限于暂停用户使用本APP服务的全部或部分功能，保存有关记录，并向有关机关报告。本APP后台及本公司有权(但无义务)依其自行之考量，拒绝和删除可经由本APP服务提供之违反本条款的或其他引起本APP或其他用户反感的任何内容。</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4、用户完全理解并同意，若第三方在您不知情或未经您同意的前提下，使用APP对本公司药盒设备进行操作由此所产生的任何可能侵害您权益的行为，本APP及本公司均不对任何人承担任何责任。</w:t>
      </w:r>
      <w:r>
        <w:rPr>
          <w:rFonts w:hint="eastAsia" w:ascii="MS Gothic" w:hAnsi="MS Gothic" w:eastAsia="MS Gothic" w:cs="MS Gothic"/>
          <w:color w:val="666666"/>
          <w:sz w:val="18"/>
          <w:szCs w:val="18"/>
        </w:rPr>
        <w:t> </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5、用户完全理解并同意，第三方可以通过访问本APP上的相关信息，并可对信息进行使用行为。对用户或第三方以任何方式进行的使用可能侵害您权益的行为，本APP及本公司均不对任何人承担任何责任。</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6、用户完全理解并同意，在发现用户使用APP过程中出现的任何有争议的内容或用户本身存在任何争议性，本公司及本APP坚决零容忍，并承诺一经发现，严肃处理，包括但不限于删除用户对设备的操作权限、封禁或注销用户个人账户以及向有关部门提供其账户及个人信息等。对此，本公司及本APP拥有自主识别相关争议内容和争议用户的决定权，用户一旦使用本APP视为无条件接受本条款的约束和规定。</w:t>
      </w:r>
    </w:p>
    <w:p>
      <w:pPr>
        <w:spacing w:line="400" w:lineRule="exact"/>
        <w:ind w:firstLine="420"/>
        <w:rPr>
          <w:rFonts w:ascii="微软雅黑" w:hAnsi="微软雅黑" w:eastAsia="微软雅黑" w:cs="宋体"/>
          <w:b/>
          <w:bCs/>
          <w:color w:val="666666"/>
          <w:kern w:val="0"/>
          <w:sz w:val="18"/>
          <w:szCs w:val="18"/>
        </w:rPr>
      </w:pPr>
      <w:r>
        <w:rPr>
          <w:rFonts w:hint="eastAsia" w:ascii="微软雅黑" w:hAnsi="微软雅黑" w:eastAsia="微软雅黑" w:cs="宋体"/>
          <w:b/>
          <w:bCs/>
          <w:color w:val="666666"/>
          <w:kern w:val="0"/>
          <w:sz w:val="18"/>
          <w:szCs w:val="18"/>
        </w:rPr>
        <w:t>七、其他提示</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1、本公司郑重提醒用户注意本协议中免除本APP及本公司责任和限制用户权利的条款，请用户仔细阅读，自主考虑及辨别相关风险。未成年人应在法定监护人的陪同下阅读本协议及使用本APP服务。</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2、本协议的效力、解释及纠纷的解决，适用于中华人民共和国法律。若用户和本APP及本公司之间发生任何纠纷或争议，首先应友好协商解决，协商不成的，用户同意将纠纷或争议提交本公司住所地有管辖权的人民法院管辖。 本公司有权启动必要的刑事及民事法律程序，维护本公司的合法权益，追究违法用户的法律责任。</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3、本协议的任何条款无论因何种原因无效或不具有可执行性，其余条款仍有效，对双方具有约束力。</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4、本APP软件及本公司未行使或执行本服务协议任何权利或规定，不构成对前述权利或其他权利之放弃。</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5、本协议未尽事宜，以本APP运行后台及本公司后续不定期更新或补充本协议相关内容为准，更新及补充条款与本协议不可分割。修改后的协议会在新版本软件公布。当发生有关争议时，以最新的协议文本为准。如果不同意改动的内容，用户可以自行删除本软件。如果用户继续使用本软件，则视为您接受本协议的变动。</w:t>
      </w:r>
    </w:p>
    <w:p>
      <w:pPr>
        <w:pStyle w:val="10"/>
        <w:spacing w:before="0" w:beforeAutospacing="0" w:after="0" w:afterAutospacing="0" w:line="400" w:lineRule="exact"/>
        <w:ind w:firstLine="450"/>
        <w:jc w:val="both"/>
        <w:rPr>
          <w:rFonts w:ascii="微软雅黑" w:hAnsi="微软雅黑" w:eastAsia="微软雅黑"/>
          <w:color w:val="666666"/>
          <w:sz w:val="18"/>
          <w:szCs w:val="18"/>
        </w:rPr>
      </w:pPr>
      <w:r>
        <w:rPr>
          <w:rFonts w:hint="eastAsia" w:ascii="微软雅黑" w:hAnsi="微软雅黑" w:eastAsia="微软雅黑"/>
          <w:color w:val="666666"/>
          <w:sz w:val="18"/>
          <w:szCs w:val="18"/>
        </w:rPr>
        <w:t>6、本协议相关条款的最终解释权归本公司所有。</w:t>
      </w:r>
    </w:p>
    <w:p>
      <w:pPr>
        <w:pStyle w:val="14"/>
        <w:ind w:left="360" w:firstLine="0" w:firstLineChars="0"/>
      </w:pPr>
    </w:p>
    <w:p>
      <w:pPr>
        <w:pStyle w:val="14"/>
        <w:ind w:left="360" w:firstLine="0" w:firstLineChars="0"/>
      </w:pPr>
    </w:p>
    <w:p>
      <w:pPr>
        <w:rPr>
          <w:rFonts w:ascii="微软雅黑" w:hAnsi="微软雅黑" w:eastAsia="微软雅黑" w:cs="宋体"/>
          <w:color w:val="666666"/>
          <w:kern w:val="0"/>
          <w:sz w:val="18"/>
          <w:szCs w:val="18"/>
        </w:rPr>
      </w:pPr>
      <w:r>
        <w:rPr>
          <w:rFonts w:hint="eastAsia" w:ascii="微软雅黑" w:hAnsi="微软雅黑" w:eastAsia="微软雅黑" w:cs="宋体"/>
          <w:color w:val="666666"/>
          <w:kern w:val="0"/>
          <w:sz w:val="18"/>
          <w:szCs w:val="18"/>
        </w:rPr>
        <w:t>北京简易慧能物联网科技有限公司</w:t>
      </w:r>
    </w:p>
    <w:p>
      <w:pPr>
        <w:widowControl/>
        <w:spacing w:line="400" w:lineRule="exact"/>
        <w:jc w:val="left"/>
        <w:rPr>
          <w:rFonts w:hint="eastAsia"/>
          <w:sz w:val="24"/>
          <w:szCs w:val="24"/>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宋体"/>
          <w:color w:val="666666"/>
          <w:kern w:val="0"/>
          <w:sz w:val="18"/>
          <w:szCs w:val="18"/>
        </w:rPr>
        <w:t>2019年8月13日</w:t>
      </w:r>
    </w:p>
    <w:p>
      <w:pPr>
        <w:pStyle w:val="4"/>
        <w:numPr>
          <w:ilvl w:val="0"/>
          <w:numId w:val="0"/>
        </w:numPr>
        <w:spacing w:before="0" w:after="0" w:line="400" w:lineRule="exact"/>
        <w:rPr>
          <w:rFonts w:hint="default"/>
          <w:sz w:val="24"/>
          <w:szCs w:val="28"/>
          <w:lang w:val="en-US" w:eastAsia="zh-CN"/>
        </w:rPr>
      </w:pPr>
      <w:bookmarkStart w:id="86" w:name="_Toc29021"/>
      <w:bookmarkStart w:id="87" w:name="_Toc20750"/>
      <w:r>
        <w:rPr>
          <w:rFonts w:hint="eastAsia" w:eastAsiaTheme="minorEastAsia"/>
          <w:sz w:val="24"/>
          <w:szCs w:val="24"/>
          <w:lang w:eastAsia="zh-CN"/>
        </w:rPr>
        <w:drawing>
          <wp:inline distT="0" distB="0" distL="114300" distR="114300">
            <wp:extent cx="2441575" cy="3730625"/>
            <wp:effectExtent l="0" t="0" r="15875" b="3175"/>
            <wp:docPr id="15" name="图片 15" descr="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l"/>
                    <pic:cNvPicPr>
                      <a:picLocks noChangeAspect="1"/>
                    </pic:cNvPicPr>
                  </pic:nvPicPr>
                  <pic:blipFill>
                    <a:blip r:embed="rId6"/>
                    <a:srcRect b="1011"/>
                    <a:stretch>
                      <a:fillRect/>
                    </a:stretch>
                  </pic:blipFill>
                  <pic:spPr>
                    <a:xfrm>
                      <a:off x="0" y="0"/>
                      <a:ext cx="2441575" cy="3730625"/>
                    </a:xfrm>
                    <a:prstGeom prst="rect">
                      <a:avLst/>
                    </a:prstGeom>
                  </pic:spPr>
                </pic:pic>
              </a:graphicData>
            </a:graphic>
          </wp:inline>
        </w:drawing>
      </w:r>
      <w:bookmarkEnd w:id="86"/>
      <w:bookmarkEnd w:id="8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A71F7"/>
    <w:multiLevelType w:val="multilevel"/>
    <w:tmpl w:val="820A71F7"/>
    <w:lvl w:ilvl="0" w:tentative="0">
      <w:start w:val="1"/>
      <w:numFmt w:val="decimal"/>
      <w:suff w:val="space"/>
      <w:lvlText w:val="8.%1"/>
      <w:lvlJc w:val="right"/>
      <w:pPr>
        <w:ind w:left="1129" w:hanging="420"/>
      </w:pPr>
      <w:rPr>
        <w:rFonts w:hint="eastAsia"/>
      </w:rPr>
    </w:lvl>
    <w:lvl w:ilvl="1" w:tentative="0">
      <w:start w:val="1"/>
      <w:numFmt w:val="lowerLetter"/>
      <w:lvlText w:val="%2)"/>
      <w:lvlJc w:val="left"/>
      <w:pPr>
        <w:ind w:left="840" w:hanging="420"/>
      </w:pPr>
    </w:lvl>
    <w:lvl w:ilvl="2" w:tentative="0">
      <w:start w:val="1"/>
      <w:numFmt w:val="decimal"/>
      <w:suff w:val="space"/>
      <w:lvlText w:val="9.%3"/>
      <w:lvlJc w:val="right"/>
      <w:pPr>
        <w:tabs>
          <w:tab w:val="left" w:pos="0"/>
        </w:tabs>
        <w:ind w:left="1260" w:hanging="420"/>
      </w:pPr>
      <w:rPr>
        <w:rFonts w:hint="default" w:ascii="宋体" w:hAnsi="宋体" w:eastAsia="宋体" w:cs="宋体"/>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D6F2A01"/>
    <w:multiLevelType w:val="multilevel"/>
    <w:tmpl w:val="8D6F2A0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97CC47C5"/>
    <w:multiLevelType w:val="multilevel"/>
    <w:tmpl w:val="97CC47C5"/>
    <w:lvl w:ilvl="0" w:tentative="0">
      <w:start w:val="1"/>
      <w:numFmt w:val="lowerRoman"/>
      <w:suff w:val="space"/>
      <w:lvlText w:val="%1."/>
      <w:lvlJc w:val="right"/>
      <w:pPr>
        <w:ind w:left="278" w:hanging="420"/>
      </w:pPr>
      <w:rPr>
        <w:rFonts w:hint="eastAsia"/>
        <w:b/>
        <w:bCs/>
      </w:rPr>
    </w:lvl>
    <w:lvl w:ilvl="1" w:tentative="0">
      <w:start w:val="1"/>
      <w:numFmt w:val="lowerLetter"/>
      <w:lvlText w:val="%2)"/>
      <w:lvlJc w:val="left"/>
      <w:pPr>
        <w:ind w:left="698" w:hanging="420"/>
      </w:pPr>
    </w:lvl>
    <w:lvl w:ilvl="2" w:tentative="0">
      <w:start w:val="1"/>
      <w:numFmt w:val="lowerRoman"/>
      <w:lvlText w:val="%3."/>
      <w:lvlJc w:val="right"/>
      <w:pPr>
        <w:ind w:left="1118" w:hanging="420"/>
      </w:pPr>
    </w:lvl>
    <w:lvl w:ilvl="3" w:tentative="0">
      <w:start w:val="1"/>
      <w:numFmt w:val="decimal"/>
      <w:lvlText w:val="%4."/>
      <w:lvlJc w:val="left"/>
      <w:pPr>
        <w:ind w:left="1538" w:hanging="420"/>
      </w:pPr>
    </w:lvl>
    <w:lvl w:ilvl="4" w:tentative="0">
      <w:start w:val="1"/>
      <w:numFmt w:val="lowerLetter"/>
      <w:lvlText w:val="%5)"/>
      <w:lvlJc w:val="left"/>
      <w:pPr>
        <w:ind w:left="1958" w:hanging="420"/>
      </w:pPr>
    </w:lvl>
    <w:lvl w:ilvl="5" w:tentative="0">
      <w:start w:val="1"/>
      <w:numFmt w:val="lowerRoman"/>
      <w:lvlText w:val="%6."/>
      <w:lvlJc w:val="right"/>
      <w:pPr>
        <w:ind w:left="2378" w:hanging="420"/>
      </w:pPr>
    </w:lvl>
    <w:lvl w:ilvl="6" w:tentative="0">
      <w:start w:val="1"/>
      <w:numFmt w:val="decimal"/>
      <w:lvlText w:val="%7."/>
      <w:lvlJc w:val="left"/>
      <w:pPr>
        <w:ind w:left="2798" w:hanging="420"/>
      </w:pPr>
    </w:lvl>
    <w:lvl w:ilvl="7" w:tentative="0">
      <w:start w:val="1"/>
      <w:numFmt w:val="lowerLetter"/>
      <w:lvlText w:val="%8)"/>
      <w:lvlJc w:val="left"/>
      <w:pPr>
        <w:ind w:left="3218" w:hanging="420"/>
      </w:pPr>
    </w:lvl>
    <w:lvl w:ilvl="8" w:tentative="0">
      <w:start w:val="1"/>
      <w:numFmt w:val="lowerRoman"/>
      <w:lvlText w:val="%9."/>
      <w:lvlJc w:val="right"/>
      <w:pPr>
        <w:ind w:left="3638" w:hanging="420"/>
      </w:pPr>
    </w:lvl>
  </w:abstractNum>
  <w:abstractNum w:abstractNumId="3">
    <w:nsid w:val="BB2DAD73"/>
    <w:multiLevelType w:val="multilevel"/>
    <w:tmpl w:val="BB2DAD73"/>
    <w:lvl w:ilvl="0" w:tentative="0">
      <w:start w:val="1"/>
      <w:numFmt w:val="lowerRoman"/>
      <w:suff w:val="space"/>
      <w:lvlText w:val="%1."/>
      <w:lvlJc w:val="right"/>
      <w:pPr>
        <w:ind w:left="278" w:hanging="420"/>
      </w:pPr>
      <w:rPr>
        <w:rFonts w:hint="eastAsia"/>
        <w:b/>
        <w:bCs/>
      </w:rPr>
    </w:lvl>
    <w:lvl w:ilvl="1" w:tentative="0">
      <w:start w:val="1"/>
      <w:numFmt w:val="lowerLetter"/>
      <w:lvlText w:val="%2)"/>
      <w:lvlJc w:val="left"/>
      <w:pPr>
        <w:ind w:left="698" w:hanging="420"/>
      </w:pPr>
    </w:lvl>
    <w:lvl w:ilvl="2" w:tentative="0">
      <w:start w:val="1"/>
      <w:numFmt w:val="lowerRoman"/>
      <w:lvlText w:val="%3."/>
      <w:lvlJc w:val="right"/>
      <w:pPr>
        <w:ind w:left="1118" w:hanging="420"/>
      </w:pPr>
    </w:lvl>
    <w:lvl w:ilvl="3" w:tentative="0">
      <w:start w:val="1"/>
      <w:numFmt w:val="decimal"/>
      <w:lvlText w:val="%4."/>
      <w:lvlJc w:val="left"/>
      <w:pPr>
        <w:ind w:left="1538" w:hanging="420"/>
      </w:pPr>
    </w:lvl>
    <w:lvl w:ilvl="4" w:tentative="0">
      <w:start w:val="1"/>
      <w:numFmt w:val="lowerLetter"/>
      <w:lvlText w:val="%5)"/>
      <w:lvlJc w:val="left"/>
      <w:pPr>
        <w:ind w:left="1958" w:hanging="420"/>
      </w:pPr>
    </w:lvl>
    <w:lvl w:ilvl="5" w:tentative="0">
      <w:start w:val="1"/>
      <w:numFmt w:val="lowerRoman"/>
      <w:lvlText w:val="%6."/>
      <w:lvlJc w:val="right"/>
      <w:pPr>
        <w:ind w:left="2378" w:hanging="420"/>
      </w:pPr>
    </w:lvl>
    <w:lvl w:ilvl="6" w:tentative="0">
      <w:start w:val="1"/>
      <w:numFmt w:val="decimal"/>
      <w:lvlText w:val="%7."/>
      <w:lvlJc w:val="left"/>
      <w:pPr>
        <w:ind w:left="2798" w:hanging="420"/>
      </w:pPr>
    </w:lvl>
    <w:lvl w:ilvl="7" w:tentative="0">
      <w:start w:val="1"/>
      <w:numFmt w:val="lowerLetter"/>
      <w:lvlText w:val="%8)"/>
      <w:lvlJc w:val="left"/>
      <w:pPr>
        <w:ind w:left="3218" w:hanging="420"/>
      </w:pPr>
    </w:lvl>
    <w:lvl w:ilvl="8" w:tentative="0">
      <w:start w:val="1"/>
      <w:numFmt w:val="lowerRoman"/>
      <w:lvlText w:val="%9."/>
      <w:lvlJc w:val="right"/>
      <w:pPr>
        <w:ind w:left="3638" w:hanging="420"/>
      </w:pPr>
    </w:lvl>
  </w:abstractNum>
  <w:abstractNum w:abstractNumId="4">
    <w:nsid w:val="C001C0C2"/>
    <w:multiLevelType w:val="multilevel"/>
    <w:tmpl w:val="C001C0C2"/>
    <w:lvl w:ilvl="0" w:tentative="0">
      <w:start w:val="1"/>
      <w:numFmt w:val="lowerRoman"/>
      <w:suff w:val="space"/>
      <w:lvlText w:val="%1."/>
      <w:lvlJc w:val="right"/>
      <w:pPr>
        <w:ind w:left="278" w:hanging="420"/>
      </w:pPr>
      <w:rPr>
        <w:rFonts w:hint="eastAsia"/>
        <w:b/>
        <w:bCs/>
      </w:rPr>
    </w:lvl>
    <w:lvl w:ilvl="1" w:tentative="0">
      <w:start w:val="1"/>
      <w:numFmt w:val="lowerLetter"/>
      <w:lvlText w:val="%2)"/>
      <w:lvlJc w:val="left"/>
      <w:pPr>
        <w:ind w:left="698" w:hanging="420"/>
      </w:pPr>
    </w:lvl>
    <w:lvl w:ilvl="2" w:tentative="0">
      <w:start w:val="1"/>
      <w:numFmt w:val="lowerRoman"/>
      <w:lvlText w:val="%3."/>
      <w:lvlJc w:val="right"/>
      <w:pPr>
        <w:ind w:left="1118" w:hanging="420"/>
      </w:pPr>
    </w:lvl>
    <w:lvl w:ilvl="3" w:tentative="0">
      <w:start w:val="1"/>
      <w:numFmt w:val="decimal"/>
      <w:lvlText w:val="%4."/>
      <w:lvlJc w:val="left"/>
      <w:pPr>
        <w:ind w:left="1538" w:hanging="420"/>
      </w:pPr>
    </w:lvl>
    <w:lvl w:ilvl="4" w:tentative="0">
      <w:start w:val="1"/>
      <w:numFmt w:val="lowerLetter"/>
      <w:lvlText w:val="%5)"/>
      <w:lvlJc w:val="left"/>
      <w:pPr>
        <w:ind w:left="1958" w:hanging="420"/>
      </w:pPr>
    </w:lvl>
    <w:lvl w:ilvl="5" w:tentative="0">
      <w:start w:val="1"/>
      <w:numFmt w:val="lowerRoman"/>
      <w:lvlText w:val="%6."/>
      <w:lvlJc w:val="right"/>
      <w:pPr>
        <w:ind w:left="2378" w:hanging="420"/>
      </w:pPr>
    </w:lvl>
    <w:lvl w:ilvl="6" w:tentative="0">
      <w:start w:val="1"/>
      <w:numFmt w:val="decimal"/>
      <w:lvlText w:val="%7."/>
      <w:lvlJc w:val="left"/>
      <w:pPr>
        <w:ind w:left="2798" w:hanging="420"/>
      </w:pPr>
    </w:lvl>
    <w:lvl w:ilvl="7" w:tentative="0">
      <w:start w:val="1"/>
      <w:numFmt w:val="lowerLetter"/>
      <w:lvlText w:val="%8)"/>
      <w:lvlJc w:val="left"/>
      <w:pPr>
        <w:ind w:left="3218" w:hanging="420"/>
      </w:pPr>
    </w:lvl>
    <w:lvl w:ilvl="8" w:tentative="0">
      <w:start w:val="1"/>
      <w:numFmt w:val="lowerRoman"/>
      <w:lvlText w:val="%9."/>
      <w:lvlJc w:val="right"/>
      <w:pPr>
        <w:ind w:left="3638" w:hanging="420"/>
      </w:pPr>
    </w:lvl>
  </w:abstractNum>
  <w:abstractNum w:abstractNumId="5">
    <w:nsid w:val="E190BFE8"/>
    <w:multiLevelType w:val="multilevel"/>
    <w:tmpl w:val="E190BFE8"/>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E4EACB30"/>
    <w:multiLevelType w:val="multilevel"/>
    <w:tmpl w:val="E4EACB30"/>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7">
    <w:nsid w:val="E90307BE"/>
    <w:multiLevelType w:val="singleLevel"/>
    <w:tmpl w:val="E90307BE"/>
    <w:lvl w:ilvl="0" w:tentative="0">
      <w:start w:val="1"/>
      <w:numFmt w:val="decimal"/>
      <w:lvlText w:val="%1)"/>
      <w:lvlJc w:val="left"/>
      <w:pPr>
        <w:ind w:left="425" w:hanging="425"/>
      </w:pPr>
      <w:rPr>
        <w:rFonts w:hint="default"/>
      </w:rPr>
    </w:lvl>
  </w:abstractNum>
  <w:abstractNum w:abstractNumId="8">
    <w:nsid w:val="007D71D0"/>
    <w:multiLevelType w:val="multilevel"/>
    <w:tmpl w:val="007D71D0"/>
    <w:lvl w:ilvl="0" w:tentative="0">
      <w:start w:val="1"/>
      <w:numFmt w:val="lowerRoman"/>
      <w:suff w:val="space"/>
      <w:lvlText w:val="%1."/>
      <w:lvlJc w:val="right"/>
      <w:pPr>
        <w:ind w:left="278" w:hanging="420"/>
      </w:pPr>
      <w:rPr>
        <w:rFonts w:hint="eastAsia"/>
        <w:b/>
        <w:bCs/>
      </w:rPr>
    </w:lvl>
    <w:lvl w:ilvl="1" w:tentative="0">
      <w:start w:val="1"/>
      <w:numFmt w:val="lowerLetter"/>
      <w:lvlText w:val="%2)"/>
      <w:lvlJc w:val="left"/>
      <w:pPr>
        <w:ind w:left="698" w:hanging="420"/>
      </w:pPr>
    </w:lvl>
    <w:lvl w:ilvl="2" w:tentative="0">
      <w:start w:val="1"/>
      <w:numFmt w:val="lowerRoman"/>
      <w:lvlText w:val="%3."/>
      <w:lvlJc w:val="right"/>
      <w:pPr>
        <w:ind w:left="1118" w:hanging="420"/>
      </w:pPr>
    </w:lvl>
    <w:lvl w:ilvl="3" w:tentative="0">
      <w:start w:val="1"/>
      <w:numFmt w:val="decimal"/>
      <w:lvlText w:val="%4."/>
      <w:lvlJc w:val="left"/>
      <w:pPr>
        <w:ind w:left="1538" w:hanging="420"/>
      </w:pPr>
    </w:lvl>
    <w:lvl w:ilvl="4" w:tentative="0">
      <w:start w:val="1"/>
      <w:numFmt w:val="lowerLetter"/>
      <w:lvlText w:val="%5)"/>
      <w:lvlJc w:val="left"/>
      <w:pPr>
        <w:ind w:left="1958" w:hanging="420"/>
      </w:pPr>
    </w:lvl>
    <w:lvl w:ilvl="5" w:tentative="0">
      <w:start w:val="1"/>
      <w:numFmt w:val="lowerRoman"/>
      <w:lvlText w:val="%6."/>
      <w:lvlJc w:val="right"/>
      <w:pPr>
        <w:ind w:left="2378" w:hanging="420"/>
      </w:pPr>
    </w:lvl>
    <w:lvl w:ilvl="6" w:tentative="0">
      <w:start w:val="1"/>
      <w:numFmt w:val="decimal"/>
      <w:lvlText w:val="%7."/>
      <w:lvlJc w:val="left"/>
      <w:pPr>
        <w:ind w:left="2798" w:hanging="420"/>
      </w:pPr>
    </w:lvl>
    <w:lvl w:ilvl="7" w:tentative="0">
      <w:start w:val="1"/>
      <w:numFmt w:val="lowerLetter"/>
      <w:lvlText w:val="%8)"/>
      <w:lvlJc w:val="left"/>
      <w:pPr>
        <w:ind w:left="3218" w:hanging="420"/>
      </w:pPr>
    </w:lvl>
    <w:lvl w:ilvl="8" w:tentative="0">
      <w:start w:val="1"/>
      <w:numFmt w:val="lowerRoman"/>
      <w:lvlText w:val="%9."/>
      <w:lvlJc w:val="right"/>
      <w:pPr>
        <w:ind w:left="3638" w:hanging="420"/>
      </w:pPr>
    </w:lvl>
  </w:abstractNum>
  <w:abstractNum w:abstractNumId="9">
    <w:nsid w:val="033B1CA4"/>
    <w:multiLevelType w:val="multilevel"/>
    <w:tmpl w:val="033B1CA4"/>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10">
    <w:nsid w:val="035047C0"/>
    <w:multiLevelType w:val="multilevel"/>
    <w:tmpl w:val="035047C0"/>
    <w:lvl w:ilvl="0" w:tentative="0">
      <w:start w:val="1"/>
      <w:numFmt w:val="decimal"/>
      <w:lvlText w:val="2.%1 "/>
      <w:lvlJc w:val="left"/>
      <w:pPr>
        <w:ind w:left="703" w:hanging="4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11">
    <w:nsid w:val="05647B78"/>
    <w:multiLevelType w:val="multilevel"/>
    <w:tmpl w:val="05647B78"/>
    <w:lvl w:ilvl="0" w:tentative="0">
      <w:start w:val="2"/>
      <w:numFmt w:val="decimal"/>
      <w:lvlText w:val="10.%1"/>
      <w:lvlJc w:val="left"/>
      <w:pPr>
        <w:ind w:left="703"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8DF080F"/>
    <w:multiLevelType w:val="multilevel"/>
    <w:tmpl w:val="08DF080F"/>
    <w:lvl w:ilvl="0" w:tentative="0">
      <w:start w:val="1"/>
      <w:numFmt w:val="decimal"/>
      <w:lvlText w:val="3.%1 "/>
      <w:lvlJc w:val="left"/>
      <w:pPr>
        <w:ind w:left="703" w:hanging="4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13">
    <w:nsid w:val="0DCE3A7E"/>
    <w:multiLevelType w:val="multilevel"/>
    <w:tmpl w:val="0DCE3A7E"/>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14">
    <w:nsid w:val="126E417F"/>
    <w:multiLevelType w:val="multilevel"/>
    <w:tmpl w:val="126E41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7152937"/>
    <w:multiLevelType w:val="multilevel"/>
    <w:tmpl w:val="17152937"/>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16">
    <w:nsid w:val="1DC07452"/>
    <w:multiLevelType w:val="multilevel"/>
    <w:tmpl w:val="1DC07452"/>
    <w:lvl w:ilvl="0" w:tentative="0">
      <w:start w:val="1"/>
      <w:numFmt w:val="lowerRoman"/>
      <w:suff w:val="space"/>
      <w:lvlText w:val="%1."/>
      <w:lvlJc w:val="right"/>
      <w:pPr>
        <w:ind w:left="420" w:hanging="420"/>
      </w:pPr>
      <w:rPr>
        <w:rFonts w:hint="eastAsia"/>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FB92774"/>
    <w:multiLevelType w:val="multilevel"/>
    <w:tmpl w:val="1FB92774"/>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18">
    <w:nsid w:val="20E53438"/>
    <w:multiLevelType w:val="multilevel"/>
    <w:tmpl w:val="20E53438"/>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19">
    <w:nsid w:val="21FD0CA3"/>
    <w:multiLevelType w:val="multilevel"/>
    <w:tmpl w:val="21FD0CA3"/>
    <w:lvl w:ilvl="0" w:tentative="0">
      <w:start w:val="1"/>
      <w:numFmt w:val="decimal"/>
      <w:lvlText w:val="4.%1 "/>
      <w:lvlJc w:val="left"/>
      <w:pPr>
        <w:ind w:left="703" w:hanging="4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20">
    <w:nsid w:val="22286216"/>
    <w:multiLevelType w:val="singleLevel"/>
    <w:tmpl w:val="22286216"/>
    <w:lvl w:ilvl="0" w:tentative="0">
      <w:start w:val="1"/>
      <w:numFmt w:val="decimal"/>
      <w:lvlText w:val="%1)"/>
      <w:lvlJc w:val="left"/>
      <w:pPr>
        <w:ind w:left="425" w:hanging="425"/>
      </w:pPr>
      <w:rPr>
        <w:rFonts w:hint="default"/>
      </w:rPr>
    </w:lvl>
  </w:abstractNum>
  <w:abstractNum w:abstractNumId="21">
    <w:nsid w:val="259B623F"/>
    <w:multiLevelType w:val="multilevel"/>
    <w:tmpl w:val="259B623F"/>
    <w:lvl w:ilvl="0" w:tentative="0">
      <w:start w:val="1"/>
      <w:numFmt w:val="decimal"/>
      <w:suff w:val="space"/>
      <w:lvlText w:val="10.%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2">
    <w:nsid w:val="30295DA6"/>
    <w:multiLevelType w:val="multilevel"/>
    <w:tmpl w:val="30295DA6"/>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23">
    <w:nsid w:val="33FC0932"/>
    <w:multiLevelType w:val="multilevel"/>
    <w:tmpl w:val="33FC0932"/>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24">
    <w:nsid w:val="34D17963"/>
    <w:multiLevelType w:val="multilevel"/>
    <w:tmpl w:val="34D17963"/>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25">
    <w:nsid w:val="38666470"/>
    <w:multiLevelType w:val="multilevel"/>
    <w:tmpl w:val="38666470"/>
    <w:lvl w:ilvl="0" w:tentative="0">
      <w:start w:val="1"/>
      <w:numFmt w:val="decimal"/>
      <w:lvlText w:val="6.%1 "/>
      <w:lvlJc w:val="left"/>
      <w:pPr>
        <w:ind w:left="703" w:hanging="4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26">
    <w:nsid w:val="45576431"/>
    <w:multiLevelType w:val="multilevel"/>
    <w:tmpl w:val="45576431"/>
    <w:lvl w:ilvl="0" w:tentative="0">
      <w:start w:val="1"/>
      <w:numFmt w:val="decimal"/>
      <w:suff w:val="space"/>
      <w:lvlText w:val="7.%1"/>
      <w:lvlJc w:val="right"/>
      <w:pPr>
        <w:ind w:left="846" w:hanging="420"/>
      </w:pPr>
      <w:rPr>
        <w:rFonts w:hint="eastAsia"/>
      </w:rPr>
    </w:lvl>
    <w:lvl w:ilvl="1" w:tentative="0">
      <w:start w:val="1"/>
      <w:numFmt w:val="lowerLetter"/>
      <w:lvlText w:val="%2)"/>
      <w:lvlJc w:val="left"/>
      <w:pPr>
        <w:ind w:left="840" w:hanging="420"/>
      </w:pPr>
    </w:lvl>
    <w:lvl w:ilvl="2" w:tentative="0">
      <w:start w:val="1"/>
      <w:numFmt w:val="decimal"/>
      <w:suff w:val="space"/>
      <w:lvlText w:val="7.%3"/>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6666E05"/>
    <w:multiLevelType w:val="multilevel"/>
    <w:tmpl w:val="46666E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76B12E6"/>
    <w:multiLevelType w:val="multilevel"/>
    <w:tmpl w:val="476B12E6"/>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29">
    <w:nsid w:val="497F5723"/>
    <w:multiLevelType w:val="multilevel"/>
    <w:tmpl w:val="497F5723"/>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30">
    <w:nsid w:val="4A415C4A"/>
    <w:multiLevelType w:val="multilevel"/>
    <w:tmpl w:val="4A415C4A"/>
    <w:lvl w:ilvl="0" w:tentative="0">
      <w:start w:val="2"/>
      <w:numFmt w:val="lowerRoman"/>
      <w:suff w:val="space"/>
      <w:lvlText w:val="%1."/>
      <w:lvlJc w:val="right"/>
      <w:pPr>
        <w:ind w:left="703"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AD10368"/>
    <w:multiLevelType w:val="multilevel"/>
    <w:tmpl w:val="4AD10368"/>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32">
    <w:nsid w:val="4FDD0C0F"/>
    <w:multiLevelType w:val="multilevel"/>
    <w:tmpl w:val="4FDD0C0F"/>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33">
    <w:nsid w:val="527B7045"/>
    <w:multiLevelType w:val="multilevel"/>
    <w:tmpl w:val="527B7045"/>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34">
    <w:nsid w:val="53BA4704"/>
    <w:multiLevelType w:val="multilevel"/>
    <w:tmpl w:val="53BA4704"/>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35">
    <w:nsid w:val="5634471B"/>
    <w:multiLevelType w:val="multilevel"/>
    <w:tmpl w:val="5634471B"/>
    <w:lvl w:ilvl="0" w:tentative="0">
      <w:start w:val="1"/>
      <w:numFmt w:val="lowerRoman"/>
      <w:suff w:val="space"/>
      <w:lvlText w:val="%1."/>
      <w:lvlJc w:val="right"/>
      <w:pPr>
        <w:ind w:left="1123" w:hanging="420"/>
      </w:pPr>
      <w:rPr>
        <w:rFonts w:hint="eastAsia"/>
      </w:rPr>
    </w:lvl>
    <w:lvl w:ilvl="1" w:tentative="0">
      <w:start w:val="1"/>
      <w:numFmt w:val="lowerLetter"/>
      <w:lvlText w:val="%2)"/>
      <w:lvlJc w:val="left"/>
      <w:pPr>
        <w:ind w:left="1543" w:hanging="420"/>
      </w:pPr>
    </w:lvl>
    <w:lvl w:ilvl="2" w:tentative="0">
      <w:start w:val="1"/>
      <w:numFmt w:val="lowerRoman"/>
      <w:lvlText w:val="%3."/>
      <w:lvlJc w:val="right"/>
      <w:pPr>
        <w:ind w:left="1963" w:hanging="420"/>
      </w:pPr>
    </w:lvl>
    <w:lvl w:ilvl="3" w:tentative="0">
      <w:start w:val="1"/>
      <w:numFmt w:val="decimal"/>
      <w:lvlText w:val="%4."/>
      <w:lvlJc w:val="left"/>
      <w:pPr>
        <w:ind w:left="2383" w:hanging="420"/>
      </w:pPr>
    </w:lvl>
    <w:lvl w:ilvl="4" w:tentative="0">
      <w:start w:val="1"/>
      <w:numFmt w:val="lowerLetter"/>
      <w:lvlText w:val="%5)"/>
      <w:lvlJc w:val="left"/>
      <w:pPr>
        <w:ind w:left="2803" w:hanging="420"/>
      </w:pPr>
    </w:lvl>
    <w:lvl w:ilvl="5" w:tentative="0">
      <w:start w:val="1"/>
      <w:numFmt w:val="lowerRoman"/>
      <w:lvlText w:val="%6."/>
      <w:lvlJc w:val="right"/>
      <w:pPr>
        <w:ind w:left="3223" w:hanging="420"/>
      </w:pPr>
    </w:lvl>
    <w:lvl w:ilvl="6" w:tentative="0">
      <w:start w:val="1"/>
      <w:numFmt w:val="decimal"/>
      <w:lvlText w:val="%7."/>
      <w:lvlJc w:val="left"/>
      <w:pPr>
        <w:ind w:left="3643" w:hanging="420"/>
      </w:pPr>
    </w:lvl>
    <w:lvl w:ilvl="7" w:tentative="0">
      <w:start w:val="1"/>
      <w:numFmt w:val="lowerLetter"/>
      <w:lvlText w:val="%8)"/>
      <w:lvlJc w:val="left"/>
      <w:pPr>
        <w:ind w:left="4063" w:hanging="420"/>
      </w:pPr>
    </w:lvl>
    <w:lvl w:ilvl="8" w:tentative="0">
      <w:start w:val="1"/>
      <w:numFmt w:val="lowerRoman"/>
      <w:lvlText w:val="%9."/>
      <w:lvlJc w:val="right"/>
      <w:pPr>
        <w:ind w:left="4483" w:hanging="420"/>
      </w:pPr>
    </w:lvl>
  </w:abstractNum>
  <w:abstractNum w:abstractNumId="36">
    <w:nsid w:val="5650FB0F"/>
    <w:multiLevelType w:val="multilevel"/>
    <w:tmpl w:val="5650FB0F"/>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7">
    <w:nsid w:val="57663D07"/>
    <w:multiLevelType w:val="multilevel"/>
    <w:tmpl w:val="57663D07"/>
    <w:lvl w:ilvl="0" w:tentative="0">
      <w:start w:val="2"/>
      <w:numFmt w:val="decimal"/>
      <w:suff w:val="space"/>
      <w:lvlText w:val="9.%1"/>
      <w:lvlJc w:val="right"/>
      <w:pPr>
        <w:ind w:left="703"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7C03697"/>
    <w:multiLevelType w:val="multilevel"/>
    <w:tmpl w:val="57C03697"/>
    <w:lvl w:ilvl="0" w:tentative="0">
      <w:start w:val="1"/>
      <w:numFmt w:val="decimal"/>
      <w:lvlText w:val="1.%1 "/>
      <w:lvlJc w:val="left"/>
      <w:pPr>
        <w:ind w:left="703" w:hanging="4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39">
    <w:nsid w:val="59B36706"/>
    <w:multiLevelType w:val="multilevel"/>
    <w:tmpl w:val="59B36706"/>
    <w:lvl w:ilvl="0" w:tentative="0">
      <w:start w:val="1"/>
      <w:numFmt w:val="lowerRoman"/>
      <w:lvlText w:val="%1."/>
      <w:lvlJc w:val="right"/>
      <w:pPr>
        <w:ind w:left="420" w:hanging="420"/>
      </w:pPr>
      <w:rPr>
        <w:rFonts w:hint="eastAsia"/>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5AF24E0B"/>
    <w:multiLevelType w:val="multilevel"/>
    <w:tmpl w:val="5AF24E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DB410DA"/>
    <w:multiLevelType w:val="multilevel"/>
    <w:tmpl w:val="5DB410DA"/>
    <w:lvl w:ilvl="0" w:tentative="0">
      <w:start w:val="1"/>
      <w:numFmt w:val="lowerRoman"/>
      <w:suff w:val="space"/>
      <w:lvlText w:val="%1."/>
      <w:lvlJc w:val="right"/>
      <w:pPr>
        <w:ind w:left="420" w:hanging="420"/>
      </w:pPr>
      <w:rPr>
        <w:rFonts w:hint="eastAsia"/>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608D5681"/>
    <w:multiLevelType w:val="multilevel"/>
    <w:tmpl w:val="608D5681"/>
    <w:lvl w:ilvl="0" w:tentative="0">
      <w:start w:val="1"/>
      <w:numFmt w:val="decimal"/>
      <w:lvlText w:val="5.%1 "/>
      <w:lvlJc w:val="left"/>
      <w:pPr>
        <w:ind w:left="703" w:hanging="4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43">
    <w:nsid w:val="663D77AA"/>
    <w:multiLevelType w:val="multilevel"/>
    <w:tmpl w:val="663D77AA"/>
    <w:lvl w:ilvl="0" w:tentative="0">
      <w:start w:val="1"/>
      <w:numFmt w:val="lowerRoman"/>
      <w:suff w:val="space"/>
      <w:lvlText w:val="%1."/>
      <w:lvlJc w:val="right"/>
      <w:pPr>
        <w:ind w:left="420" w:hanging="420"/>
      </w:pPr>
      <w:rPr>
        <w:rFonts w:hint="eastAsia"/>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67131542"/>
    <w:multiLevelType w:val="multilevel"/>
    <w:tmpl w:val="67131542"/>
    <w:lvl w:ilvl="0" w:tentative="0">
      <w:start w:val="1"/>
      <w:numFmt w:val="lowerRoman"/>
      <w:suff w:val="space"/>
      <w:lvlText w:val="%1."/>
      <w:lvlJc w:val="right"/>
      <w:pPr>
        <w:ind w:left="703" w:hanging="420"/>
      </w:pPr>
      <w:rPr>
        <w:rFonts w:hint="eastAsia"/>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45">
    <w:nsid w:val="6A854354"/>
    <w:multiLevelType w:val="multilevel"/>
    <w:tmpl w:val="6A854354"/>
    <w:lvl w:ilvl="0" w:tentative="0">
      <w:start w:val="1"/>
      <w:numFmt w:val="decimal"/>
      <w:suff w:val="space"/>
      <w:lvlText w:val="8.%1"/>
      <w:lvlJc w:val="right"/>
      <w:pPr>
        <w:ind w:left="1129" w:hanging="420"/>
      </w:pPr>
      <w:rPr>
        <w:rFonts w:hint="eastAsia"/>
      </w:rPr>
    </w:lvl>
    <w:lvl w:ilvl="1" w:tentative="0">
      <w:start w:val="1"/>
      <w:numFmt w:val="lowerLetter"/>
      <w:lvlText w:val="%2)"/>
      <w:lvlJc w:val="left"/>
      <w:pPr>
        <w:ind w:left="840" w:hanging="420"/>
      </w:pPr>
    </w:lvl>
    <w:lvl w:ilvl="2" w:tentative="0">
      <w:start w:val="1"/>
      <w:numFmt w:val="decimal"/>
      <w:suff w:val="space"/>
      <w:lvlText w:val="8.%3"/>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6236584"/>
    <w:multiLevelType w:val="multilevel"/>
    <w:tmpl w:val="76236584"/>
    <w:lvl w:ilvl="0" w:tentative="0">
      <w:start w:val="1"/>
      <w:numFmt w:val="decimal"/>
      <w:suff w:val="space"/>
      <w:lvlText w:val="%1）"/>
      <w:lvlJc w:val="left"/>
      <w:pPr>
        <w:ind w:left="1003" w:hanging="7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47">
    <w:nsid w:val="7D5D1AE3"/>
    <w:multiLevelType w:val="multilevel"/>
    <w:tmpl w:val="7D5D1A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0"/>
  </w:num>
  <w:num w:numId="2">
    <w:abstractNumId w:val="1"/>
  </w:num>
  <w:num w:numId="3">
    <w:abstractNumId w:val="38"/>
  </w:num>
  <w:num w:numId="4">
    <w:abstractNumId w:val="17"/>
  </w:num>
  <w:num w:numId="5">
    <w:abstractNumId w:val="28"/>
  </w:num>
  <w:num w:numId="6">
    <w:abstractNumId w:val="39"/>
  </w:num>
  <w:num w:numId="7">
    <w:abstractNumId w:val="10"/>
  </w:num>
  <w:num w:numId="8">
    <w:abstractNumId w:val="15"/>
  </w:num>
  <w:num w:numId="9">
    <w:abstractNumId w:val="33"/>
  </w:num>
  <w:num w:numId="10">
    <w:abstractNumId w:val="35"/>
  </w:num>
  <w:num w:numId="11">
    <w:abstractNumId w:val="12"/>
  </w:num>
  <w:num w:numId="12">
    <w:abstractNumId w:val="13"/>
  </w:num>
  <w:num w:numId="13">
    <w:abstractNumId w:val="23"/>
  </w:num>
  <w:num w:numId="14">
    <w:abstractNumId w:val="43"/>
  </w:num>
  <w:num w:numId="15">
    <w:abstractNumId w:val="19"/>
  </w:num>
  <w:num w:numId="16">
    <w:abstractNumId w:val="24"/>
  </w:num>
  <w:num w:numId="17">
    <w:abstractNumId w:val="18"/>
  </w:num>
  <w:num w:numId="18">
    <w:abstractNumId w:val="44"/>
  </w:num>
  <w:num w:numId="19">
    <w:abstractNumId w:val="30"/>
  </w:num>
  <w:num w:numId="20">
    <w:abstractNumId w:val="42"/>
  </w:num>
  <w:num w:numId="21">
    <w:abstractNumId w:val="7"/>
  </w:num>
  <w:num w:numId="22">
    <w:abstractNumId w:val="20"/>
  </w:num>
  <w:num w:numId="23">
    <w:abstractNumId w:val="16"/>
  </w:num>
  <w:num w:numId="24">
    <w:abstractNumId w:val="25"/>
  </w:num>
  <w:num w:numId="25">
    <w:abstractNumId w:val="46"/>
  </w:num>
  <w:num w:numId="26">
    <w:abstractNumId w:val="29"/>
  </w:num>
  <w:num w:numId="27">
    <w:abstractNumId w:val="8"/>
  </w:num>
  <w:num w:numId="28">
    <w:abstractNumId w:val="26"/>
  </w:num>
  <w:num w:numId="29">
    <w:abstractNumId w:val="34"/>
  </w:num>
  <w:num w:numId="30">
    <w:abstractNumId w:val="31"/>
  </w:num>
  <w:num w:numId="31">
    <w:abstractNumId w:val="41"/>
  </w:num>
  <w:num w:numId="32">
    <w:abstractNumId w:val="45"/>
  </w:num>
  <w:num w:numId="33">
    <w:abstractNumId w:val="5"/>
  </w:num>
  <w:num w:numId="34">
    <w:abstractNumId w:val="36"/>
  </w:num>
  <w:num w:numId="35">
    <w:abstractNumId w:val="4"/>
  </w:num>
  <w:num w:numId="36">
    <w:abstractNumId w:val="0"/>
  </w:num>
  <w:num w:numId="37">
    <w:abstractNumId w:val="9"/>
  </w:num>
  <w:num w:numId="38">
    <w:abstractNumId w:val="22"/>
  </w:num>
  <w:num w:numId="39">
    <w:abstractNumId w:val="37"/>
  </w:num>
  <w:num w:numId="40">
    <w:abstractNumId w:val="3"/>
  </w:num>
  <w:num w:numId="41">
    <w:abstractNumId w:val="21"/>
  </w:num>
  <w:num w:numId="42">
    <w:abstractNumId w:val="32"/>
  </w:num>
  <w:num w:numId="43">
    <w:abstractNumId w:val="6"/>
  </w:num>
  <w:num w:numId="44">
    <w:abstractNumId w:val="11"/>
  </w:num>
  <w:num w:numId="45">
    <w:abstractNumId w:val="2"/>
  </w:num>
  <w:num w:numId="46">
    <w:abstractNumId w:val="27"/>
  </w:num>
  <w:num w:numId="47">
    <w:abstractNumId w:val="47"/>
  </w:num>
  <w:num w:numId="4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in yang">
    <w15:presenceInfo w15:providerId="None" w15:userId="jin 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21134"/>
    <w:rsid w:val="01617108"/>
    <w:rsid w:val="017179DB"/>
    <w:rsid w:val="01800360"/>
    <w:rsid w:val="021D114A"/>
    <w:rsid w:val="035A2228"/>
    <w:rsid w:val="03D5359A"/>
    <w:rsid w:val="044E5738"/>
    <w:rsid w:val="06182D7E"/>
    <w:rsid w:val="068F22FB"/>
    <w:rsid w:val="06F14F6E"/>
    <w:rsid w:val="071D66D7"/>
    <w:rsid w:val="08BF13C8"/>
    <w:rsid w:val="08E75511"/>
    <w:rsid w:val="09314B03"/>
    <w:rsid w:val="0A2A2B6D"/>
    <w:rsid w:val="0ACD2E5C"/>
    <w:rsid w:val="0AD67472"/>
    <w:rsid w:val="0B474734"/>
    <w:rsid w:val="0BCF009A"/>
    <w:rsid w:val="0C085A86"/>
    <w:rsid w:val="0C5454D2"/>
    <w:rsid w:val="0C793F15"/>
    <w:rsid w:val="0D1B1F2E"/>
    <w:rsid w:val="0E3A0F30"/>
    <w:rsid w:val="0E714F06"/>
    <w:rsid w:val="0E7D6DE7"/>
    <w:rsid w:val="0EA67AC3"/>
    <w:rsid w:val="0F2A5D40"/>
    <w:rsid w:val="0F5F7C22"/>
    <w:rsid w:val="107A6C27"/>
    <w:rsid w:val="1118758D"/>
    <w:rsid w:val="111F2325"/>
    <w:rsid w:val="11205348"/>
    <w:rsid w:val="11656F2D"/>
    <w:rsid w:val="11662440"/>
    <w:rsid w:val="122E4DA6"/>
    <w:rsid w:val="134547F0"/>
    <w:rsid w:val="13664B6B"/>
    <w:rsid w:val="13A17F01"/>
    <w:rsid w:val="13D80498"/>
    <w:rsid w:val="14372F47"/>
    <w:rsid w:val="1451189D"/>
    <w:rsid w:val="14621125"/>
    <w:rsid w:val="15463184"/>
    <w:rsid w:val="154A6CB6"/>
    <w:rsid w:val="15775B53"/>
    <w:rsid w:val="160D031C"/>
    <w:rsid w:val="163B2161"/>
    <w:rsid w:val="176A5FCC"/>
    <w:rsid w:val="17B23398"/>
    <w:rsid w:val="18B06323"/>
    <w:rsid w:val="19090314"/>
    <w:rsid w:val="19341A34"/>
    <w:rsid w:val="1A5D1A2D"/>
    <w:rsid w:val="1A7D1E81"/>
    <w:rsid w:val="1AD74433"/>
    <w:rsid w:val="1D4208D2"/>
    <w:rsid w:val="1E256B6A"/>
    <w:rsid w:val="1E323134"/>
    <w:rsid w:val="1EB45391"/>
    <w:rsid w:val="1F03290A"/>
    <w:rsid w:val="204C4528"/>
    <w:rsid w:val="2052285B"/>
    <w:rsid w:val="2058170B"/>
    <w:rsid w:val="209A6DDD"/>
    <w:rsid w:val="219C0D2A"/>
    <w:rsid w:val="2206170F"/>
    <w:rsid w:val="22242390"/>
    <w:rsid w:val="2224553A"/>
    <w:rsid w:val="22857742"/>
    <w:rsid w:val="22B47FBE"/>
    <w:rsid w:val="23441C41"/>
    <w:rsid w:val="23FA5F66"/>
    <w:rsid w:val="2452424E"/>
    <w:rsid w:val="24C17282"/>
    <w:rsid w:val="25A01542"/>
    <w:rsid w:val="25C6543E"/>
    <w:rsid w:val="26FC4188"/>
    <w:rsid w:val="275F577B"/>
    <w:rsid w:val="29421EB9"/>
    <w:rsid w:val="299D439B"/>
    <w:rsid w:val="29F76805"/>
    <w:rsid w:val="2A7B6465"/>
    <w:rsid w:val="2AE54CAD"/>
    <w:rsid w:val="2B350CA8"/>
    <w:rsid w:val="2B3E3573"/>
    <w:rsid w:val="2D2E653D"/>
    <w:rsid w:val="2E5B067C"/>
    <w:rsid w:val="2E853734"/>
    <w:rsid w:val="3007474E"/>
    <w:rsid w:val="302832B6"/>
    <w:rsid w:val="308339A7"/>
    <w:rsid w:val="310024F0"/>
    <w:rsid w:val="314A14C5"/>
    <w:rsid w:val="319F2CE6"/>
    <w:rsid w:val="329A0260"/>
    <w:rsid w:val="32F83AB7"/>
    <w:rsid w:val="33611FBF"/>
    <w:rsid w:val="3378272F"/>
    <w:rsid w:val="342A5144"/>
    <w:rsid w:val="354E7BCC"/>
    <w:rsid w:val="35D160CB"/>
    <w:rsid w:val="36357759"/>
    <w:rsid w:val="368401C2"/>
    <w:rsid w:val="373667A5"/>
    <w:rsid w:val="37883348"/>
    <w:rsid w:val="37AF5D0F"/>
    <w:rsid w:val="384626AF"/>
    <w:rsid w:val="38B62F63"/>
    <w:rsid w:val="38E40C17"/>
    <w:rsid w:val="395164B2"/>
    <w:rsid w:val="3A557EE6"/>
    <w:rsid w:val="3B0F6773"/>
    <w:rsid w:val="3B624AA4"/>
    <w:rsid w:val="3C273AFC"/>
    <w:rsid w:val="3C4C2653"/>
    <w:rsid w:val="3E5357E5"/>
    <w:rsid w:val="3E5A637C"/>
    <w:rsid w:val="3E6012C6"/>
    <w:rsid w:val="3E6C2D0F"/>
    <w:rsid w:val="3EC5438E"/>
    <w:rsid w:val="3F470E8F"/>
    <w:rsid w:val="414508C2"/>
    <w:rsid w:val="41A01ACB"/>
    <w:rsid w:val="41DA3994"/>
    <w:rsid w:val="41DE030A"/>
    <w:rsid w:val="41EC145B"/>
    <w:rsid w:val="42512696"/>
    <w:rsid w:val="437615C9"/>
    <w:rsid w:val="43B971C9"/>
    <w:rsid w:val="43E26939"/>
    <w:rsid w:val="4407250F"/>
    <w:rsid w:val="44F80287"/>
    <w:rsid w:val="4557679F"/>
    <w:rsid w:val="45A01908"/>
    <w:rsid w:val="4627591A"/>
    <w:rsid w:val="46883D95"/>
    <w:rsid w:val="47563C50"/>
    <w:rsid w:val="47CE7CF7"/>
    <w:rsid w:val="4A2F3E22"/>
    <w:rsid w:val="4A7F3DAC"/>
    <w:rsid w:val="4A9843F5"/>
    <w:rsid w:val="4A9E2621"/>
    <w:rsid w:val="4B43055F"/>
    <w:rsid w:val="4B5D6EDD"/>
    <w:rsid w:val="4B960D29"/>
    <w:rsid w:val="4C565879"/>
    <w:rsid w:val="4CE46C9B"/>
    <w:rsid w:val="4D285D87"/>
    <w:rsid w:val="4DD862F0"/>
    <w:rsid w:val="4E6C566F"/>
    <w:rsid w:val="4F266EC6"/>
    <w:rsid w:val="4F600738"/>
    <w:rsid w:val="51CD2DF6"/>
    <w:rsid w:val="52173CD7"/>
    <w:rsid w:val="528E4640"/>
    <w:rsid w:val="52EF1B03"/>
    <w:rsid w:val="52F77195"/>
    <w:rsid w:val="530E2B6B"/>
    <w:rsid w:val="532F3C73"/>
    <w:rsid w:val="534E1D9E"/>
    <w:rsid w:val="53AD707B"/>
    <w:rsid w:val="55147931"/>
    <w:rsid w:val="56044FCD"/>
    <w:rsid w:val="5606014F"/>
    <w:rsid w:val="562A3F90"/>
    <w:rsid w:val="566B0576"/>
    <w:rsid w:val="56915934"/>
    <w:rsid w:val="580A745E"/>
    <w:rsid w:val="589C3ADC"/>
    <w:rsid w:val="58DD5B66"/>
    <w:rsid w:val="593E5BB6"/>
    <w:rsid w:val="5ADF559A"/>
    <w:rsid w:val="5AF828E6"/>
    <w:rsid w:val="5B4F68F2"/>
    <w:rsid w:val="5C4B7EDC"/>
    <w:rsid w:val="5C5C0F77"/>
    <w:rsid w:val="5CDD1EFC"/>
    <w:rsid w:val="5E2B2636"/>
    <w:rsid w:val="5E496D9F"/>
    <w:rsid w:val="5F2B33D1"/>
    <w:rsid w:val="5F8A7BCD"/>
    <w:rsid w:val="5FFE3A3D"/>
    <w:rsid w:val="607E289C"/>
    <w:rsid w:val="60A22507"/>
    <w:rsid w:val="61142598"/>
    <w:rsid w:val="61FD2F6D"/>
    <w:rsid w:val="61FE3DEA"/>
    <w:rsid w:val="62A40AE7"/>
    <w:rsid w:val="635C03B4"/>
    <w:rsid w:val="636F0828"/>
    <w:rsid w:val="638A36B1"/>
    <w:rsid w:val="63A91469"/>
    <w:rsid w:val="63A96B8F"/>
    <w:rsid w:val="63E22D28"/>
    <w:rsid w:val="64E33FE4"/>
    <w:rsid w:val="652777EF"/>
    <w:rsid w:val="65346A44"/>
    <w:rsid w:val="675359A7"/>
    <w:rsid w:val="677D6D35"/>
    <w:rsid w:val="681E54B1"/>
    <w:rsid w:val="68827A7B"/>
    <w:rsid w:val="68AD7BBC"/>
    <w:rsid w:val="68B227BD"/>
    <w:rsid w:val="68D4400D"/>
    <w:rsid w:val="69C8592A"/>
    <w:rsid w:val="69ED5233"/>
    <w:rsid w:val="6A061D26"/>
    <w:rsid w:val="6AA4502E"/>
    <w:rsid w:val="6AE64454"/>
    <w:rsid w:val="6B623096"/>
    <w:rsid w:val="6C161F9A"/>
    <w:rsid w:val="6C266752"/>
    <w:rsid w:val="6C725D5C"/>
    <w:rsid w:val="6D2D3C49"/>
    <w:rsid w:val="6DDC0B19"/>
    <w:rsid w:val="6EDC6522"/>
    <w:rsid w:val="6EF935DB"/>
    <w:rsid w:val="6F6B7045"/>
    <w:rsid w:val="6F8923E5"/>
    <w:rsid w:val="705F4F92"/>
    <w:rsid w:val="71625D1B"/>
    <w:rsid w:val="71ED2A62"/>
    <w:rsid w:val="723053F0"/>
    <w:rsid w:val="725E790F"/>
    <w:rsid w:val="726E648D"/>
    <w:rsid w:val="72714FCF"/>
    <w:rsid w:val="72DD6A47"/>
    <w:rsid w:val="730D3973"/>
    <w:rsid w:val="743708E7"/>
    <w:rsid w:val="74A16067"/>
    <w:rsid w:val="74EE034C"/>
    <w:rsid w:val="75046940"/>
    <w:rsid w:val="764A66D2"/>
    <w:rsid w:val="76556116"/>
    <w:rsid w:val="7659285B"/>
    <w:rsid w:val="76F32584"/>
    <w:rsid w:val="77F16C26"/>
    <w:rsid w:val="78062055"/>
    <w:rsid w:val="781C29C0"/>
    <w:rsid w:val="78401FAA"/>
    <w:rsid w:val="792C2898"/>
    <w:rsid w:val="793331E8"/>
    <w:rsid w:val="799C75EC"/>
    <w:rsid w:val="79AA3727"/>
    <w:rsid w:val="79FC7F8A"/>
    <w:rsid w:val="7A236216"/>
    <w:rsid w:val="7A936E82"/>
    <w:rsid w:val="7AD94AA2"/>
    <w:rsid w:val="7B734443"/>
    <w:rsid w:val="7C5B5144"/>
    <w:rsid w:val="7D5230F5"/>
    <w:rsid w:val="7D625657"/>
    <w:rsid w:val="7E9D4EA2"/>
    <w:rsid w:val="7F635149"/>
    <w:rsid w:val="7FF97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黑体" w:asciiTheme="minorAscii" w:hAnsiTheme="minorAscii"/>
      <w:b/>
      <w:bCs/>
      <w:kern w:val="44"/>
      <w:sz w:val="44"/>
      <w:szCs w:val="44"/>
    </w:rPr>
  </w:style>
  <w:style w:type="paragraph" w:styleId="3">
    <w:name w:val="heading 2"/>
    <w:basedOn w:val="1"/>
    <w:next w:val="1"/>
    <w:link w:val="15"/>
    <w:unhideWhenUsed/>
    <w:qFormat/>
    <w:uiPriority w:val="9"/>
    <w:pPr>
      <w:keepNext/>
      <w:keepLines/>
      <w:spacing w:before="50" w:beforeLines="50" w:after="50" w:afterLines="50" w:line="416" w:lineRule="auto"/>
      <w:jc w:val="left"/>
      <w:outlineLvl w:val="1"/>
    </w:pPr>
    <w:rPr>
      <w:rFonts w:eastAsia="黑体" w:asciiTheme="majorAscii" w:hAnsiTheme="majorAscii" w:cstheme="majorBidi"/>
      <w:b/>
      <w:bCs/>
      <w:sz w:val="28"/>
      <w:szCs w:val="32"/>
    </w:rPr>
  </w:style>
  <w:style w:type="paragraph" w:styleId="4">
    <w:name w:val="heading 3"/>
    <w:basedOn w:val="1"/>
    <w:next w:val="1"/>
    <w:unhideWhenUsed/>
    <w:qFormat/>
    <w:uiPriority w:val="9"/>
    <w:pPr>
      <w:keepNext/>
      <w:keepLines/>
      <w:spacing w:before="50" w:beforeLines="50" w:after="50" w:afterLines="50" w:line="416" w:lineRule="auto"/>
      <w:outlineLvl w:val="2"/>
    </w:pPr>
    <w:rPr>
      <w:rFonts w:eastAsia="黑体" w:asciiTheme="minorAscii" w:hAnsiTheme="minorAscii"/>
      <w:b/>
      <w:bCs/>
      <w:sz w:val="28"/>
      <w:szCs w:val="32"/>
    </w:rPr>
  </w:style>
  <w:style w:type="character" w:default="1" w:styleId="13">
    <w:name w:val="Default Paragraph Fon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firstLine="420" w:firstLineChars="200"/>
    </w:pPr>
  </w:style>
  <w:style w:type="character" w:customStyle="1" w:styleId="15">
    <w:name w:val="标题 2 Char"/>
    <w:link w:val="3"/>
    <w:qFormat/>
    <w:uiPriority w:val="9"/>
    <w:rPr>
      <w:rFonts w:eastAsia="黑体" w:asciiTheme="majorAscii" w:hAnsiTheme="majorAscii" w:cstheme="majorBidi"/>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2020-03-19T03:41:57Z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